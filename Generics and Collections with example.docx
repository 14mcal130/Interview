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818" w:rsidRDefault="002F1818" w:rsidP="002F1818">
      <w:pPr>
        <w:spacing w:before="375" w:after="375" w:line="384" w:lineRule="atLeast"/>
        <w:outlineLvl w:val="0"/>
        <w:rPr>
          <w:rFonts w:ascii="Times New Roman" w:eastAsia="Times New Roman" w:hAnsi="Times New Roman" w:cs="Times New Roman"/>
          <w:b/>
          <w:bCs/>
          <w:color w:val="000000"/>
          <w:kern w:val="36"/>
          <w:sz w:val="48"/>
          <w:szCs w:val="48"/>
          <w:lang w:bidi="gu-IN"/>
        </w:rPr>
      </w:pPr>
      <w:r w:rsidRPr="002F1818">
        <w:rPr>
          <w:rFonts w:ascii="Times New Roman" w:eastAsia="Times New Roman" w:hAnsi="Times New Roman" w:cs="Times New Roman"/>
          <w:b/>
          <w:bCs/>
          <w:color w:val="000000"/>
          <w:kern w:val="36"/>
          <w:sz w:val="48"/>
          <w:szCs w:val="48"/>
          <w:lang w:bidi="gu-IN"/>
        </w:rPr>
        <w:t>Collections</w:t>
      </w:r>
    </w:p>
    <w:p w:rsidR="00E24649" w:rsidRPr="002F1818" w:rsidRDefault="00E24649" w:rsidP="002F1818">
      <w:pPr>
        <w:spacing w:before="375" w:after="375" w:line="384" w:lineRule="atLeast"/>
        <w:outlineLvl w:val="0"/>
        <w:rPr>
          <w:rFonts w:ascii="Times New Roman" w:eastAsia="Times New Roman" w:hAnsi="Times New Roman" w:cs="Times New Roman"/>
          <w:b/>
          <w:bCs/>
          <w:color w:val="000000"/>
          <w:kern w:val="36"/>
          <w:sz w:val="48"/>
          <w:szCs w:val="48"/>
          <w:lang w:bidi="gu-IN"/>
        </w:rPr>
      </w:pPr>
      <w:r>
        <w:rPr>
          <w:rFonts w:ascii="Arial" w:hAnsi="Arial" w:cs="Arial"/>
          <w:color w:val="777777"/>
          <w:sz w:val="23"/>
          <w:szCs w:val="23"/>
          <w:shd w:val="clear" w:color="auto" w:fill="FFFFFF"/>
        </w:rPr>
        <w:t>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Generics promotes the usage of parameterized types.</w:t>
      </w:r>
    </w:p>
    <w:p w:rsidR="002F1818" w:rsidRPr="002F1818" w:rsidRDefault="002F1818" w:rsidP="002F1818">
      <w:pPr>
        <w:spacing w:before="100" w:beforeAutospacing="1" w:after="100" w:afterAutospacing="1" w:line="384" w:lineRule="atLeast"/>
        <w:rPr>
          <w:rFonts w:ascii="Georgia" w:eastAsia="Times New Roman" w:hAnsi="Georgia" w:cs="Times New Roman"/>
          <w:color w:val="000000"/>
          <w:sz w:val="24"/>
          <w:szCs w:val="24"/>
          <w:lang w:bidi="gu-IN"/>
        </w:rPr>
      </w:pPr>
      <w:r w:rsidRPr="002F1818">
        <w:rPr>
          <w:rFonts w:ascii="Georgia" w:eastAsia="Times New Roman" w:hAnsi="Georgia" w:cs="Times New Roman"/>
          <w:color w:val="000000"/>
          <w:sz w:val="24"/>
          <w:szCs w:val="24"/>
          <w:lang w:bidi="gu-IN"/>
        </w:rPr>
        <w:t>In this chapter we will deal with C# collections. The .NET framework provides specialized classes for data storage and retrieval. In one of the previous chapters, we have described arrays. Collections are enhancement to the arrays.</w:t>
      </w:r>
    </w:p>
    <w:p w:rsidR="002F1818" w:rsidRPr="002F1818" w:rsidRDefault="002F1818" w:rsidP="002F1818">
      <w:pPr>
        <w:spacing w:before="100" w:beforeAutospacing="1" w:after="100" w:afterAutospacing="1" w:line="384" w:lineRule="atLeast"/>
        <w:rPr>
          <w:rFonts w:ascii="Georgia" w:eastAsia="Times New Roman" w:hAnsi="Georgia" w:cs="Times New Roman"/>
          <w:color w:val="000000"/>
          <w:sz w:val="24"/>
          <w:szCs w:val="24"/>
          <w:lang w:bidi="gu-IN"/>
        </w:rPr>
      </w:pPr>
      <w:r w:rsidRPr="002F1818">
        <w:rPr>
          <w:rFonts w:ascii="Georgia" w:eastAsia="Times New Roman" w:hAnsi="Georgia" w:cs="Times New Roman"/>
          <w:color w:val="000000"/>
          <w:sz w:val="24"/>
          <w:szCs w:val="24"/>
          <w:lang w:bidi="gu-IN"/>
        </w:rPr>
        <w:t>There are two distinct collection types in C#. The standard collections, which are found under the System.Collections namespace and the generic collections, under System.Collections.Generic. The generic collections are more flexible and are the preferred way to work with data. The generic collections or generics were introduced in .NET framework 2.0. Generics enhance code reuse, type safety, and performance.</w:t>
      </w:r>
    </w:p>
    <w:p w:rsidR="002F1818" w:rsidRPr="002F1818" w:rsidRDefault="002F1818" w:rsidP="002F1818">
      <w:pPr>
        <w:spacing w:before="100" w:beforeAutospacing="1" w:after="100" w:afterAutospacing="1" w:line="384" w:lineRule="atLeast"/>
        <w:rPr>
          <w:ins w:id="0" w:author="Unknown"/>
          <w:rFonts w:ascii="Georgia" w:eastAsia="Times New Roman" w:hAnsi="Georgia" w:cs="Times New Roman"/>
          <w:color w:val="000000"/>
          <w:sz w:val="24"/>
          <w:szCs w:val="24"/>
          <w:lang w:bidi="gu-IN"/>
        </w:rPr>
      </w:pPr>
      <w:ins w:id="1" w:author="Unknown">
        <w:r w:rsidRPr="002F1818">
          <w:rPr>
            <w:rFonts w:ascii="Georgia" w:eastAsia="Times New Roman" w:hAnsi="Georgia" w:cs="Times New Roman"/>
            <w:i/>
            <w:iCs/>
            <w:color w:val="000000"/>
            <w:sz w:val="24"/>
            <w:szCs w:val="24"/>
            <w:lang w:bidi="gu-IN"/>
          </w:rPr>
          <w:t>Generic programming</w:t>
        </w:r>
        <w:r w:rsidRPr="002F1818">
          <w:rPr>
            <w:rFonts w:ascii="Georgia" w:eastAsia="Times New Roman" w:hAnsi="Georgia" w:cs="Times New Roman"/>
            <w:color w:val="000000"/>
            <w:sz w:val="24"/>
            <w:szCs w:val="24"/>
            <w:lang w:bidi="gu-IN"/>
          </w:rPr>
          <w:t> is a style of computer programming in which algorithms are written in terms of to-be-specified-later types that are then instantiated when needed for specific types provided as parameters. This approach, pioneered by Ada in 1983, permits writing common functions or types that differ only in the set of types on which they operate when used, thus reducing duplication. (Wikipedia)</w:t>
        </w:r>
      </w:ins>
    </w:p>
    <w:p w:rsidR="002F1818" w:rsidRPr="002F1818" w:rsidRDefault="002F1818" w:rsidP="002F1818">
      <w:pPr>
        <w:spacing w:before="375" w:after="375" w:line="384" w:lineRule="atLeast"/>
        <w:outlineLvl w:val="1"/>
        <w:rPr>
          <w:ins w:id="2" w:author="Unknown"/>
          <w:rFonts w:ascii="Times New Roman" w:eastAsia="Times New Roman" w:hAnsi="Times New Roman" w:cs="Times New Roman"/>
          <w:b/>
          <w:bCs/>
          <w:color w:val="000000"/>
          <w:sz w:val="36"/>
          <w:szCs w:val="36"/>
          <w:lang w:bidi="gu-IN"/>
        </w:rPr>
      </w:pPr>
      <w:ins w:id="3" w:author="Unknown">
        <w:r w:rsidRPr="002F1818">
          <w:rPr>
            <w:rFonts w:ascii="Times New Roman" w:eastAsia="Times New Roman" w:hAnsi="Times New Roman" w:cs="Times New Roman"/>
            <w:b/>
            <w:bCs/>
            <w:color w:val="000000"/>
            <w:sz w:val="36"/>
            <w:szCs w:val="36"/>
            <w:lang w:bidi="gu-IN"/>
          </w:rPr>
          <w:t>ArrayList</w:t>
        </w:r>
      </w:ins>
    </w:p>
    <w:p w:rsidR="002F1818" w:rsidRPr="002F1818" w:rsidRDefault="002F1818" w:rsidP="002F1818">
      <w:pPr>
        <w:spacing w:before="100" w:beforeAutospacing="1" w:after="100" w:afterAutospacing="1" w:line="384" w:lineRule="atLeast"/>
        <w:rPr>
          <w:ins w:id="4" w:author="Unknown"/>
          <w:rFonts w:ascii="Georgia" w:eastAsia="Times New Roman" w:hAnsi="Georgia" w:cs="Times New Roman"/>
          <w:color w:val="000000"/>
          <w:sz w:val="24"/>
          <w:szCs w:val="24"/>
          <w:lang w:bidi="gu-IN"/>
        </w:rPr>
      </w:pPr>
      <w:ins w:id="5" w:author="Unknown">
        <w:r w:rsidRPr="002F1818">
          <w:rPr>
            <w:rFonts w:ascii="Georgia" w:eastAsia="Times New Roman" w:hAnsi="Georgia" w:cs="Times New Roman"/>
            <w:color w:val="000000"/>
            <w:sz w:val="24"/>
            <w:szCs w:val="24"/>
            <w:lang w:bidi="gu-IN"/>
          </w:rPr>
          <w:t>An </w:t>
        </w:r>
        <w:r w:rsidRPr="002F1818">
          <w:rPr>
            <w:rFonts w:ascii="Courier New" w:eastAsia="Times New Roman" w:hAnsi="Courier New" w:cs="Courier New"/>
            <w:color w:val="000000"/>
            <w:sz w:val="20"/>
            <w:lang w:bidi="gu-IN"/>
          </w:rPr>
          <w:t>ArrayList</w:t>
        </w:r>
        <w:r w:rsidRPr="002F1818">
          <w:rPr>
            <w:rFonts w:ascii="Georgia" w:eastAsia="Times New Roman" w:hAnsi="Georgia" w:cs="Times New Roman"/>
            <w:color w:val="000000"/>
            <w:sz w:val="24"/>
            <w:szCs w:val="24"/>
            <w:lang w:bidi="gu-IN"/>
          </w:rPr>
          <w:t xml:space="preserve"> is a collection from a standard System.Collections namespace. It is a dynamic array. It provides random access to its elements. An ArrayList automatically expands as data is added. Unlike arrays, an ArrayList can hold data of multiple data types. Elements in the ArrayList are accessed via an integer index. Indexes are zero based. Indexing of elements and insertion and deletion at the end of the ArrayList takes </w:t>
        </w:r>
        <w:r w:rsidRPr="002F1818">
          <w:rPr>
            <w:rFonts w:ascii="Georgia" w:eastAsia="Times New Roman" w:hAnsi="Georgia" w:cs="Times New Roman"/>
            <w:color w:val="000000"/>
            <w:sz w:val="24"/>
            <w:szCs w:val="24"/>
            <w:lang w:bidi="gu-IN"/>
          </w:rPr>
          <w:lastRenderedPageBreak/>
          <w:t>constant time. Inserting or deleting an element in the middle of the dynamic array is more costly. It takes linear time.</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color w:val="000000"/>
          <w:sz w:val="20"/>
          <w:szCs w:val="20"/>
          <w:lang w:bidi="gu-IN"/>
        </w:rPr>
      </w:pPr>
      <w:ins w:id="7" w:author="Unknown">
        <w:r w:rsidRPr="002F1818">
          <w:rPr>
            <w:rFonts w:ascii="Courier New" w:eastAsia="Times New Roman" w:hAnsi="Courier New" w:cs="Courier New"/>
            <w:color w:val="000000"/>
            <w:sz w:val="20"/>
            <w:szCs w:val="20"/>
            <w:lang w:bidi="gu-IN"/>
          </w:rPr>
          <w:t>using System;</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color w:val="000000"/>
          <w:sz w:val="20"/>
          <w:szCs w:val="20"/>
          <w:lang w:bidi="gu-IN"/>
        </w:rPr>
      </w:pPr>
      <w:ins w:id="9" w:author="Unknown">
        <w:r w:rsidRPr="002F1818">
          <w:rPr>
            <w:rFonts w:ascii="Courier New" w:eastAsia="Times New Roman" w:hAnsi="Courier New" w:cs="Courier New"/>
            <w:color w:val="000000"/>
            <w:sz w:val="20"/>
            <w:szCs w:val="20"/>
            <w:lang w:bidi="gu-IN"/>
          </w:rPr>
          <w:t>using System.Collections;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 w:author="Unknown"/>
          <w:rFonts w:ascii="Courier New" w:eastAsia="Times New Roman" w:hAnsi="Courier New" w:cs="Courier New"/>
          <w:color w:val="000000"/>
          <w:sz w:val="20"/>
          <w:szCs w:val="20"/>
          <w:lang w:bidi="gu-IN"/>
        </w:rPr>
      </w:pPr>
      <w:ins w:id="12" w:author="Unknown">
        <w:r w:rsidRPr="002F1818">
          <w:rPr>
            <w:rFonts w:ascii="Courier New" w:eastAsia="Times New Roman" w:hAnsi="Courier New" w:cs="Courier New"/>
            <w:color w:val="000000"/>
            <w:sz w:val="20"/>
            <w:szCs w:val="20"/>
            <w:lang w:bidi="gu-IN"/>
          </w:rPr>
          <w:t xml:space="preserve">public class CSharpApp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lang w:bidi="gu-IN"/>
        </w:rPr>
      </w:pPr>
      <w:ins w:id="14"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lang w:bidi="gu-IN"/>
        </w:rPr>
      </w:pPr>
      <w:ins w:id="16" w:author="Unknown">
        <w:r w:rsidRPr="002F1818">
          <w:rPr>
            <w:rFonts w:ascii="Courier New" w:eastAsia="Times New Roman" w:hAnsi="Courier New" w:cs="Courier New"/>
            <w:color w:val="000000"/>
            <w:sz w:val="20"/>
            <w:szCs w:val="20"/>
            <w:lang w:bidi="gu-IN"/>
          </w:rPr>
          <w:t xml:space="preserve">    class Empty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000000"/>
          <w:sz w:val="20"/>
          <w:szCs w:val="20"/>
          <w:lang w:bidi="gu-IN"/>
        </w:rPr>
      </w:pPr>
      <w:ins w:id="18"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color w:val="000000"/>
          <w:sz w:val="20"/>
          <w:szCs w:val="20"/>
          <w:lang w:bidi="gu-IN"/>
        </w:rPr>
      </w:pPr>
      <w:ins w:id="20"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lang w:bidi="gu-IN"/>
        </w:rPr>
      </w:pPr>
      <w:ins w:id="22" w:author="Unknown">
        <w:r w:rsidRPr="002F1818">
          <w:rPr>
            <w:rFonts w:ascii="Courier New" w:eastAsia="Times New Roman" w:hAnsi="Courier New" w:cs="Courier New"/>
            <w:color w:val="000000"/>
            <w:sz w:val="20"/>
            <w:szCs w:val="20"/>
            <w:lang w:bidi="gu-IN"/>
          </w:rPr>
          <w:t xml:space="preserve">    static void Main()</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lang w:bidi="gu-IN"/>
        </w:rPr>
      </w:pPr>
      <w:ins w:id="24"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lang w:bidi="gu-IN"/>
        </w:rPr>
      </w:pPr>
      <w:ins w:id="26" w:author="Unknown">
        <w:r w:rsidRPr="002F1818">
          <w:rPr>
            <w:rFonts w:ascii="Courier New" w:eastAsia="Times New Roman" w:hAnsi="Courier New" w:cs="Courier New"/>
            <w:color w:val="000000"/>
            <w:sz w:val="20"/>
            <w:szCs w:val="20"/>
            <w:lang w:bidi="gu-IN"/>
          </w:rPr>
          <w:t xml:space="preserve">        ArrayList da = new ArrayList();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color w:val="000000"/>
          <w:sz w:val="20"/>
          <w:szCs w:val="20"/>
          <w:lang w:bidi="gu-IN"/>
        </w:rPr>
      </w:pPr>
      <w:ins w:id="29" w:author="Unknown">
        <w:r w:rsidRPr="002F1818">
          <w:rPr>
            <w:rFonts w:ascii="Courier New" w:eastAsia="Times New Roman" w:hAnsi="Courier New" w:cs="Courier New"/>
            <w:color w:val="000000"/>
            <w:sz w:val="20"/>
            <w:szCs w:val="20"/>
            <w:lang w:bidi="gu-IN"/>
          </w:rPr>
          <w:t xml:space="preserve">        da.Add("Visual Basic");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color w:val="000000"/>
          <w:sz w:val="20"/>
          <w:szCs w:val="20"/>
          <w:lang w:bidi="gu-IN"/>
        </w:rPr>
      </w:pPr>
      <w:ins w:id="31" w:author="Unknown">
        <w:r w:rsidRPr="002F1818">
          <w:rPr>
            <w:rFonts w:ascii="Courier New" w:eastAsia="Times New Roman" w:hAnsi="Courier New" w:cs="Courier New"/>
            <w:color w:val="000000"/>
            <w:sz w:val="20"/>
            <w:szCs w:val="20"/>
            <w:lang w:bidi="gu-IN"/>
          </w:rPr>
          <w:t xml:space="preserve">        da.Add(344);</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color w:val="000000"/>
          <w:sz w:val="20"/>
          <w:szCs w:val="20"/>
          <w:lang w:bidi="gu-IN"/>
        </w:rPr>
      </w:pPr>
      <w:ins w:id="33" w:author="Unknown">
        <w:r w:rsidRPr="002F1818">
          <w:rPr>
            <w:rFonts w:ascii="Courier New" w:eastAsia="Times New Roman" w:hAnsi="Courier New" w:cs="Courier New"/>
            <w:color w:val="000000"/>
            <w:sz w:val="20"/>
            <w:szCs w:val="20"/>
            <w:lang w:bidi="gu-IN"/>
          </w:rPr>
          <w:t xml:space="preserve">        da.Add(55);</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color w:val="000000"/>
          <w:sz w:val="20"/>
          <w:szCs w:val="20"/>
          <w:lang w:bidi="gu-IN"/>
        </w:rPr>
      </w:pPr>
      <w:ins w:id="35" w:author="Unknown">
        <w:r w:rsidRPr="002F1818">
          <w:rPr>
            <w:rFonts w:ascii="Courier New" w:eastAsia="Times New Roman" w:hAnsi="Courier New" w:cs="Courier New"/>
            <w:color w:val="000000"/>
            <w:sz w:val="20"/>
            <w:szCs w:val="20"/>
            <w:lang w:bidi="gu-IN"/>
          </w:rPr>
          <w:t xml:space="preserve">        da.Add(new Empty());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color w:val="000000"/>
          <w:sz w:val="20"/>
          <w:szCs w:val="20"/>
          <w:lang w:bidi="gu-IN"/>
        </w:rPr>
      </w:pPr>
      <w:ins w:id="37" w:author="Unknown">
        <w:r w:rsidRPr="002F1818">
          <w:rPr>
            <w:rFonts w:ascii="Courier New" w:eastAsia="Times New Roman" w:hAnsi="Courier New" w:cs="Courier New"/>
            <w:color w:val="000000"/>
            <w:sz w:val="20"/>
            <w:szCs w:val="20"/>
            <w:lang w:bidi="gu-IN"/>
          </w:rPr>
          <w:t xml:space="preserve">        da.Remove(55);</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color w:val="000000"/>
          <w:sz w:val="20"/>
          <w:szCs w:val="20"/>
          <w:lang w:bidi="gu-IN"/>
        </w:rPr>
      </w:pPr>
      <w:ins w:id="40" w:author="Unknown">
        <w:r w:rsidRPr="002F1818">
          <w:rPr>
            <w:rFonts w:ascii="Courier New" w:eastAsia="Times New Roman" w:hAnsi="Courier New" w:cs="Courier New"/>
            <w:color w:val="000000"/>
            <w:sz w:val="20"/>
            <w:szCs w:val="20"/>
            <w:lang w:bidi="gu-IN"/>
          </w:rPr>
          <w:t xml:space="preserve">        foreach(object el in da)</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color w:val="000000"/>
          <w:sz w:val="20"/>
          <w:szCs w:val="20"/>
          <w:lang w:bidi="gu-IN"/>
        </w:rPr>
      </w:pPr>
      <w:ins w:id="42"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color w:val="000000"/>
          <w:sz w:val="20"/>
          <w:szCs w:val="20"/>
          <w:lang w:bidi="gu-IN"/>
        </w:rPr>
      </w:pPr>
      <w:ins w:id="44" w:author="Unknown">
        <w:r w:rsidRPr="002F1818">
          <w:rPr>
            <w:rFonts w:ascii="Courier New" w:eastAsia="Times New Roman" w:hAnsi="Courier New" w:cs="Courier New"/>
            <w:color w:val="000000"/>
            <w:sz w:val="20"/>
            <w:szCs w:val="20"/>
            <w:lang w:bidi="gu-IN"/>
          </w:rPr>
          <w:t xml:space="preserve">            Console.WriteLine(el);</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color w:val="000000"/>
          <w:sz w:val="20"/>
          <w:szCs w:val="20"/>
          <w:lang w:bidi="gu-IN"/>
        </w:rPr>
      </w:pPr>
      <w:ins w:id="46"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color w:val="000000"/>
          <w:sz w:val="20"/>
          <w:szCs w:val="20"/>
          <w:lang w:bidi="gu-IN"/>
        </w:rPr>
      </w:pPr>
      <w:ins w:id="48"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color w:val="000000"/>
          <w:sz w:val="20"/>
          <w:szCs w:val="20"/>
          <w:lang w:bidi="gu-IN"/>
        </w:rPr>
      </w:pPr>
      <w:ins w:id="50"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51" w:author="Unknown"/>
          <w:rFonts w:ascii="Georgia" w:eastAsia="Times New Roman" w:hAnsi="Georgia" w:cs="Times New Roman"/>
          <w:color w:val="000000"/>
          <w:sz w:val="24"/>
          <w:szCs w:val="24"/>
          <w:lang w:bidi="gu-IN"/>
        </w:rPr>
      </w:pPr>
      <w:ins w:id="52" w:author="Unknown">
        <w:r w:rsidRPr="002F1818">
          <w:rPr>
            <w:rFonts w:ascii="Georgia" w:eastAsia="Times New Roman" w:hAnsi="Georgia" w:cs="Times New Roman"/>
            <w:color w:val="000000"/>
            <w:sz w:val="24"/>
            <w:szCs w:val="24"/>
            <w:lang w:bidi="gu-IN"/>
          </w:rPr>
          <w:t>In the above example, we have created an </w:t>
        </w:r>
        <w:r w:rsidRPr="002F1818">
          <w:rPr>
            <w:rFonts w:ascii="Courier New" w:eastAsia="Times New Roman" w:hAnsi="Courier New" w:cs="Courier New"/>
            <w:color w:val="000000"/>
            <w:sz w:val="20"/>
            <w:lang w:bidi="gu-IN"/>
          </w:rPr>
          <w:t>ArrayList</w:t>
        </w:r>
        <w:r w:rsidRPr="002F1818">
          <w:rPr>
            <w:rFonts w:ascii="Georgia" w:eastAsia="Times New Roman" w:hAnsi="Georgia" w:cs="Times New Roman"/>
            <w:color w:val="000000"/>
            <w:sz w:val="24"/>
            <w:szCs w:val="24"/>
            <w:lang w:bidi="gu-IN"/>
          </w:rPr>
          <w:t> collection. We have added some elements to it. They are of various data type, string, int and a class object.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lang w:bidi="gu-IN"/>
        </w:rPr>
      </w:pPr>
      <w:ins w:id="54" w:author="Unknown">
        <w:r w:rsidRPr="002F1818">
          <w:rPr>
            <w:rFonts w:ascii="Courier New" w:eastAsia="Times New Roman" w:hAnsi="Courier New" w:cs="Courier New"/>
            <w:color w:val="000000"/>
            <w:sz w:val="20"/>
            <w:szCs w:val="20"/>
            <w:lang w:bidi="gu-IN"/>
          </w:rPr>
          <w:t>using System.Collections;</w:t>
        </w:r>
      </w:ins>
    </w:p>
    <w:p w:rsidR="002F1818" w:rsidRPr="002F1818" w:rsidRDefault="002F1818" w:rsidP="002F1818">
      <w:pPr>
        <w:spacing w:before="100" w:beforeAutospacing="1" w:after="100" w:afterAutospacing="1" w:line="384" w:lineRule="atLeast"/>
        <w:rPr>
          <w:ins w:id="55" w:author="Unknown"/>
          <w:rFonts w:ascii="Georgia" w:eastAsia="Times New Roman" w:hAnsi="Georgia" w:cs="Times New Roman"/>
          <w:color w:val="000000"/>
          <w:sz w:val="24"/>
          <w:szCs w:val="24"/>
          <w:lang w:bidi="gu-IN"/>
        </w:rPr>
      </w:pPr>
      <w:ins w:id="56" w:author="Unknown">
        <w:r w:rsidRPr="002F1818">
          <w:rPr>
            <w:rFonts w:ascii="Georgia" w:eastAsia="Times New Roman" w:hAnsi="Georgia" w:cs="Times New Roman"/>
            <w:color w:val="000000"/>
            <w:sz w:val="24"/>
            <w:szCs w:val="24"/>
            <w:lang w:bidi="gu-IN"/>
          </w:rPr>
          <w:t>In order to work with </w:t>
        </w:r>
        <w:r w:rsidRPr="002F1818">
          <w:rPr>
            <w:rFonts w:ascii="Courier New" w:eastAsia="Times New Roman" w:hAnsi="Courier New" w:cs="Courier New"/>
            <w:color w:val="000000"/>
            <w:sz w:val="20"/>
            <w:lang w:bidi="gu-IN"/>
          </w:rPr>
          <w:t>ArrayList</w:t>
        </w:r>
        <w:r w:rsidRPr="002F1818">
          <w:rPr>
            <w:rFonts w:ascii="Georgia" w:eastAsia="Times New Roman" w:hAnsi="Georgia" w:cs="Times New Roman"/>
            <w:color w:val="000000"/>
            <w:sz w:val="24"/>
            <w:szCs w:val="24"/>
            <w:lang w:bidi="gu-IN"/>
          </w:rPr>
          <w:t> collection, we need to use the </w:t>
        </w:r>
        <w:r w:rsidRPr="002F1818">
          <w:rPr>
            <w:rFonts w:ascii="Courier New" w:eastAsia="Times New Roman" w:hAnsi="Courier New" w:cs="Courier New"/>
            <w:color w:val="000000"/>
            <w:sz w:val="20"/>
            <w:lang w:bidi="gu-IN"/>
          </w:rPr>
          <w:t>System.Collections</w:t>
        </w:r>
        <w:r w:rsidRPr="002F1818">
          <w:rPr>
            <w:rFonts w:ascii="Georgia" w:eastAsia="Times New Roman" w:hAnsi="Georgia" w:cs="Times New Roman"/>
            <w:color w:val="000000"/>
            <w:sz w:val="24"/>
            <w:szCs w:val="24"/>
            <w:lang w:bidi="gu-IN"/>
          </w:rPr>
          <w:t> namespace.</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 w:author="Unknown"/>
          <w:rFonts w:ascii="Courier New" w:eastAsia="Times New Roman" w:hAnsi="Courier New" w:cs="Courier New"/>
          <w:color w:val="000000"/>
          <w:sz w:val="20"/>
          <w:szCs w:val="20"/>
          <w:lang w:bidi="gu-IN"/>
        </w:rPr>
      </w:pPr>
      <w:ins w:id="58" w:author="Unknown">
        <w:r w:rsidRPr="002F1818">
          <w:rPr>
            <w:rFonts w:ascii="Courier New" w:eastAsia="Times New Roman" w:hAnsi="Courier New" w:cs="Courier New"/>
            <w:color w:val="000000"/>
            <w:sz w:val="20"/>
            <w:szCs w:val="20"/>
            <w:lang w:bidi="gu-IN"/>
          </w:rPr>
          <w:t>ArrayList da = new ArrayList();</w:t>
        </w:r>
      </w:ins>
    </w:p>
    <w:p w:rsidR="002F1818" w:rsidRPr="002F1818" w:rsidRDefault="002F1818" w:rsidP="002F1818">
      <w:pPr>
        <w:spacing w:before="100" w:beforeAutospacing="1" w:after="100" w:afterAutospacing="1" w:line="384" w:lineRule="atLeast"/>
        <w:rPr>
          <w:ins w:id="59" w:author="Unknown"/>
          <w:rFonts w:ascii="Georgia" w:eastAsia="Times New Roman" w:hAnsi="Georgia" w:cs="Times New Roman"/>
          <w:color w:val="000000"/>
          <w:sz w:val="24"/>
          <w:szCs w:val="24"/>
          <w:lang w:bidi="gu-IN"/>
        </w:rPr>
      </w:pPr>
      <w:ins w:id="60" w:author="Unknown">
        <w:r w:rsidRPr="002F1818">
          <w:rPr>
            <w:rFonts w:ascii="Georgia" w:eastAsia="Times New Roman" w:hAnsi="Georgia" w:cs="Times New Roman"/>
            <w:color w:val="000000"/>
            <w:sz w:val="24"/>
            <w:szCs w:val="24"/>
            <w:lang w:bidi="gu-IN"/>
          </w:rPr>
          <w:t>An </w:t>
        </w:r>
        <w:r w:rsidRPr="002F1818">
          <w:rPr>
            <w:rFonts w:ascii="Courier New" w:eastAsia="Times New Roman" w:hAnsi="Courier New" w:cs="Courier New"/>
            <w:color w:val="000000"/>
            <w:sz w:val="20"/>
            <w:lang w:bidi="gu-IN"/>
          </w:rPr>
          <w:t>ArrayList</w:t>
        </w:r>
        <w:r w:rsidRPr="002F1818">
          <w:rPr>
            <w:rFonts w:ascii="Georgia" w:eastAsia="Times New Roman" w:hAnsi="Georgia" w:cs="Times New Roman"/>
            <w:color w:val="000000"/>
            <w:sz w:val="24"/>
            <w:szCs w:val="24"/>
            <w:lang w:bidi="gu-IN"/>
          </w:rPr>
          <w:t> collection is created.</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color w:val="000000"/>
          <w:sz w:val="20"/>
          <w:szCs w:val="20"/>
          <w:lang w:bidi="gu-IN"/>
        </w:rPr>
      </w:pPr>
      <w:ins w:id="62" w:author="Unknown">
        <w:r w:rsidRPr="002F1818">
          <w:rPr>
            <w:rFonts w:ascii="Courier New" w:eastAsia="Times New Roman" w:hAnsi="Courier New" w:cs="Courier New"/>
            <w:color w:val="000000"/>
            <w:sz w:val="20"/>
            <w:szCs w:val="20"/>
            <w:lang w:bidi="gu-IN"/>
          </w:rPr>
          <w:t>da.Add("Visual Basic");</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lang w:bidi="gu-IN"/>
        </w:rPr>
      </w:pPr>
      <w:ins w:id="64" w:author="Unknown">
        <w:r w:rsidRPr="002F1818">
          <w:rPr>
            <w:rFonts w:ascii="Courier New" w:eastAsia="Times New Roman" w:hAnsi="Courier New" w:cs="Courier New"/>
            <w:color w:val="000000"/>
            <w:sz w:val="20"/>
            <w:szCs w:val="20"/>
            <w:lang w:bidi="gu-IN"/>
          </w:rPr>
          <w:t>da.Add(344);</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lang w:bidi="gu-IN"/>
        </w:rPr>
      </w:pPr>
      <w:ins w:id="66" w:author="Unknown">
        <w:r w:rsidRPr="002F1818">
          <w:rPr>
            <w:rFonts w:ascii="Courier New" w:eastAsia="Times New Roman" w:hAnsi="Courier New" w:cs="Courier New"/>
            <w:color w:val="000000"/>
            <w:sz w:val="20"/>
            <w:szCs w:val="20"/>
            <w:lang w:bidi="gu-IN"/>
          </w:rPr>
          <w:t>da.Add(55);</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color w:val="000000"/>
          <w:sz w:val="20"/>
          <w:szCs w:val="20"/>
          <w:lang w:bidi="gu-IN"/>
        </w:rPr>
      </w:pPr>
      <w:ins w:id="68" w:author="Unknown">
        <w:r w:rsidRPr="002F1818">
          <w:rPr>
            <w:rFonts w:ascii="Courier New" w:eastAsia="Times New Roman" w:hAnsi="Courier New" w:cs="Courier New"/>
            <w:color w:val="000000"/>
            <w:sz w:val="20"/>
            <w:szCs w:val="20"/>
            <w:lang w:bidi="gu-IN"/>
          </w:rPr>
          <w:t>da.Add(new Empty());</w:t>
        </w:r>
      </w:ins>
    </w:p>
    <w:p w:rsidR="002F1818" w:rsidRPr="002F1818" w:rsidRDefault="002F1818" w:rsidP="002F1818">
      <w:pPr>
        <w:spacing w:before="100" w:beforeAutospacing="1" w:after="100" w:afterAutospacing="1" w:line="384" w:lineRule="atLeast"/>
        <w:rPr>
          <w:ins w:id="69" w:author="Unknown"/>
          <w:rFonts w:ascii="Georgia" w:eastAsia="Times New Roman" w:hAnsi="Georgia" w:cs="Times New Roman"/>
          <w:color w:val="000000"/>
          <w:sz w:val="24"/>
          <w:szCs w:val="24"/>
          <w:lang w:bidi="gu-IN"/>
        </w:rPr>
      </w:pPr>
      <w:ins w:id="70" w:author="Unknown">
        <w:r w:rsidRPr="002F1818">
          <w:rPr>
            <w:rFonts w:ascii="Georgia" w:eastAsia="Times New Roman" w:hAnsi="Georgia" w:cs="Times New Roman"/>
            <w:color w:val="000000"/>
            <w:sz w:val="24"/>
            <w:szCs w:val="24"/>
            <w:lang w:bidi="gu-IN"/>
          </w:rPr>
          <w:t>We add four elements to the array with the </w:t>
        </w:r>
        <w:r w:rsidRPr="002F1818">
          <w:rPr>
            <w:rFonts w:ascii="Courier New" w:eastAsia="Times New Roman" w:hAnsi="Courier New" w:cs="Courier New"/>
            <w:color w:val="000000"/>
            <w:sz w:val="20"/>
            <w:lang w:bidi="gu-IN"/>
          </w:rPr>
          <w:t>Add()</w:t>
        </w:r>
        <w:r w:rsidRPr="002F1818">
          <w:rPr>
            <w:rFonts w:ascii="Georgia" w:eastAsia="Times New Roman" w:hAnsi="Georgia" w:cs="Times New Roman"/>
            <w:color w:val="000000"/>
            <w:sz w:val="24"/>
            <w:szCs w:val="24"/>
            <w:lang w:bidi="gu-IN"/>
          </w:rPr>
          <w:t> method.</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lang w:bidi="gu-IN"/>
        </w:rPr>
      </w:pPr>
      <w:ins w:id="72" w:author="Unknown">
        <w:r w:rsidRPr="002F1818">
          <w:rPr>
            <w:rFonts w:ascii="Courier New" w:eastAsia="Times New Roman" w:hAnsi="Courier New" w:cs="Courier New"/>
            <w:color w:val="000000"/>
            <w:sz w:val="20"/>
            <w:szCs w:val="20"/>
            <w:lang w:bidi="gu-IN"/>
          </w:rPr>
          <w:lastRenderedPageBreak/>
          <w:t>da.Remove(55);</w:t>
        </w:r>
      </w:ins>
    </w:p>
    <w:p w:rsidR="002F1818" w:rsidRPr="002F1818" w:rsidRDefault="002F1818" w:rsidP="002F1818">
      <w:pPr>
        <w:spacing w:before="100" w:beforeAutospacing="1" w:after="100" w:afterAutospacing="1" w:line="384" w:lineRule="atLeast"/>
        <w:rPr>
          <w:ins w:id="73" w:author="Unknown"/>
          <w:rFonts w:ascii="Georgia" w:eastAsia="Times New Roman" w:hAnsi="Georgia" w:cs="Times New Roman"/>
          <w:color w:val="000000"/>
          <w:sz w:val="24"/>
          <w:szCs w:val="24"/>
          <w:lang w:bidi="gu-IN"/>
        </w:rPr>
      </w:pPr>
      <w:ins w:id="74" w:author="Unknown">
        <w:r w:rsidRPr="002F1818">
          <w:rPr>
            <w:rFonts w:ascii="Georgia" w:eastAsia="Times New Roman" w:hAnsi="Georgia" w:cs="Times New Roman"/>
            <w:color w:val="000000"/>
            <w:sz w:val="24"/>
            <w:szCs w:val="24"/>
            <w:lang w:bidi="gu-IN"/>
          </w:rPr>
          <w:t>We remove one element with the </w:t>
        </w:r>
        <w:r w:rsidRPr="002F1818">
          <w:rPr>
            <w:rFonts w:ascii="Courier New" w:eastAsia="Times New Roman" w:hAnsi="Courier New" w:cs="Courier New"/>
            <w:color w:val="000000"/>
            <w:sz w:val="20"/>
            <w:lang w:bidi="gu-IN"/>
          </w:rPr>
          <w:t>Remove()</w:t>
        </w:r>
        <w:r w:rsidRPr="002F1818">
          <w:rPr>
            <w:rFonts w:ascii="Georgia" w:eastAsia="Times New Roman" w:hAnsi="Georgia" w:cs="Times New Roman"/>
            <w:color w:val="000000"/>
            <w:sz w:val="24"/>
            <w:szCs w:val="24"/>
            <w:lang w:bidi="gu-IN"/>
          </w:rPr>
          <w:t> method.</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lang w:bidi="gu-IN"/>
        </w:rPr>
      </w:pPr>
      <w:ins w:id="76" w:author="Unknown">
        <w:r w:rsidRPr="002F1818">
          <w:rPr>
            <w:rFonts w:ascii="Courier New" w:eastAsia="Times New Roman" w:hAnsi="Courier New" w:cs="Courier New"/>
            <w:color w:val="000000"/>
            <w:sz w:val="20"/>
            <w:szCs w:val="20"/>
            <w:lang w:bidi="gu-IN"/>
          </w:rPr>
          <w:t>foreach(object el in da)</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lang w:bidi="gu-IN"/>
        </w:rPr>
      </w:pPr>
      <w:ins w:id="78"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color w:val="000000"/>
          <w:sz w:val="20"/>
          <w:szCs w:val="20"/>
          <w:lang w:bidi="gu-IN"/>
        </w:rPr>
      </w:pPr>
      <w:ins w:id="80" w:author="Unknown">
        <w:r w:rsidRPr="002F1818">
          <w:rPr>
            <w:rFonts w:ascii="Courier New" w:eastAsia="Times New Roman" w:hAnsi="Courier New" w:cs="Courier New"/>
            <w:color w:val="000000"/>
            <w:sz w:val="20"/>
            <w:szCs w:val="20"/>
            <w:lang w:bidi="gu-IN"/>
          </w:rPr>
          <w:t xml:space="preserve">    Console.WriteLine(el);</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lang w:bidi="gu-IN"/>
        </w:rPr>
      </w:pPr>
      <w:ins w:id="82"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83" w:author="Unknown"/>
          <w:rFonts w:ascii="Georgia" w:eastAsia="Times New Roman" w:hAnsi="Georgia" w:cs="Times New Roman"/>
          <w:color w:val="000000"/>
          <w:sz w:val="24"/>
          <w:szCs w:val="24"/>
          <w:lang w:bidi="gu-IN"/>
        </w:rPr>
      </w:pPr>
      <w:ins w:id="84" w:author="Unknown">
        <w:r w:rsidRPr="002F1818">
          <w:rPr>
            <w:rFonts w:ascii="Georgia" w:eastAsia="Times New Roman" w:hAnsi="Georgia" w:cs="Times New Roman"/>
            <w:color w:val="000000"/>
            <w:sz w:val="24"/>
            <w:szCs w:val="24"/>
            <w:lang w:bidi="gu-IN"/>
          </w:rPr>
          <w:t>We iterate through the array and print its elements to the console.</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85" w:author="Unknown"/>
          <w:rFonts w:ascii="Courier New" w:eastAsia="Times New Roman" w:hAnsi="Courier New" w:cs="Courier New"/>
          <w:color w:val="000000"/>
          <w:sz w:val="20"/>
          <w:szCs w:val="20"/>
          <w:lang w:bidi="gu-IN"/>
        </w:rPr>
      </w:pPr>
      <w:ins w:id="86" w:author="Unknown">
        <w:r w:rsidRPr="002F1818">
          <w:rPr>
            <w:rFonts w:ascii="Courier New" w:eastAsia="Times New Roman" w:hAnsi="Courier New" w:cs="Courier New"/>
            <w:color w:val="000000"/>
            <w:sz w:val="20"/>
            <w:szCs w:val="20"/>
            <w:lang w:bidi="gu-IN"/>
          </w:rPr>
          <w:t xml:space="preserve">$ ./arraylist.exe </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87" w:author="Unknown"/>
          <w:rFonts w:ascii="Courier New" w:eastAsia="Times New Roman" w:hAnsi="Courier New" w:cs="Courier New"/>
          <w:color w:val="000000"/>
          <w:sz w:val="20"/>
          <w:szCs w:val="20"/>
          <w:lang w:bidi="gu-IN"/>
        </w:rPr>
      </w:pPr>
      <w:ins w:id="88" w:author="Unknown">
        <w:r w:rsidRPr="002F1818">
          <w:rPr>
            <w:rFonts w:ascii="Courier New" w:eastAsia="Times New Roman" w:hAnsi="Courier New" w:cs="Courier New"/>
            <w:color w:val="000000"/>
            <w:sz w:val="20"/>
            <w:szCs w:val="20"/>
            <w:lang w:bidi="gu-IN"/>
          </w:rPr>
          <w:t>Visual Basic</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89" w:author="Unknown"/>
          <w:rFonts w:ascii="Courier New" w:eastAsia="Times New Roman" w:hAnsi="Courier New" w:cs="Courier New"/>
          <w:color w:val="000000"/>
          <w:sz w:val="20"/>
          <w:szCs w:val="20"/>
          <w:lang w:bidi="gu-IN"/>
        </w:rPr>
      </w:pPr>
      <w:ins w:id="90" w:author="Unknown">
        <w:r w:rsidRPr="002F1818">
          <w:rPr>
            <w:rFonts w:ascii="Courier New" w:eastAsia="Times New Roman" w:hAnsi="Courier New" w:cs="Courier New"/>
            <w:color w:val="000000"/>
            <w:sz w:val="20"/>
            <w:szCs w:val="20"/>
            <w:lang w:bidi="gu-IN"/>
          </w:rPr>
          <w:t>344</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91" w:author="Unknown"/>
          <w:rFonts w:ascii="Courier New" w:eastAsia="Times New Roman" w:hAnsi="Courier New" w:cs="Courier New"/>
          <w:color w:val="000000"/>
          <w:sz w:val="20"/>
          <w:szCs w:val="20"/>
          <w:lang w:bidi="gu-IN"/>
        </w:rPr>
      </w:pPr>
      <w:ins w:id="92" w:author="Unknown">
        <w:r w:rsidRPr="002F1818">
          <w:rPr>
            <w:rFonts w:ascii="Courier New" w:eastAsia="Times New Roman" w:hAnsi="Courier New" w:cs="Courier New"/>
            <w:color w:val="000000"/>
            <w:sz w:val="20"/>
            <w:szCs w:val="20"/>
            <w:lang w:bidi="gu-IN"/>
          </w:rPr>
          <w:t>CSharpApp+Empty</w:t>
        </w:r>
      </w:ins>
    </w:p>
    <w:p w:rsidR="002F1818" w:rsidRPr="002F1818" w:rsidRDefault="002F1818" w:rsidP="002F1818">
      <w:pPr>
        <w:spacing w:before="100" w:beforeAutospacing="1" w:after="100" w:afterAutospacing="1" w:line="384" w:lineRule="atLeast"/>
        <w:rPr>
          <w:ins w:id="93" w:author="Unknown"/>
          <w:rFonts w:ascii="Georgia" w:eastAsia="Times New Roman" w:hAnsi="Georgia" w:cs="Times New Roman"/>
          <w:color w:val="000000"/>
          <w:sz w:val="24"/>
          <w:szCs w:val="24"/>
          <w:lang w:bidi="gu-IN"/>
        </w:rPr>
      </w:pPr>
      <w:ins w:id="94" w:author="Unknown">
        <w:r w:rsidRPr="002F1818">
          <w:rPr>
            <w:rFonts w:ascii="Georgia" w:eastAsia="Times New Roman" w:hAnsi="Georgia" w:cs="Times New Roman"/>
            <w:color w:val="000000"/>
            <w:sz w:val="24"/>
            <w:szCs w:val="24"/>
            <w:lang w:bidi="gu-IN"/>
          </w:rPr>
          <w:t>This is the output of the example.</w:t>
        </w:r>
      </w:ins>
    </w:p>
    <w:p w:rsidR="002F1818" w:rsidRPr="002F1818" w:rsidRDefault="002F1818" w:rsidP="002F1818">
      <w:pPr>
        <w:spacing w:before="375" w:after="375" w:line="384" w:lineRule="atLeast"/>
        <w:outlineLvl w:val="1"/>
        <w:rPr>
          <w:ins w:id="95" w:author="Unknown"/>
          <w:rFonts w:ascii="Times New Roman" w:eastAsia="Times New Roman" w:hAnsi="Times New Roman" w:cs="Times New Roman"/>
          <w:b/>
          <w:bCs/>
          <w:color w:val="000000"/>
          <w:sz w:val="36"/>
          <w:szCs w:val="36"/>
          <w:lang w:bidi="gu-IN"/>
        </w:rPr>
      </w:pPr>
      <w:ins w:id="96" w:author="Unknown">
        <w:r w:rsidRPr="002F1818">
          <w:rPr>
            <w:rFonts w:ascii="Times New Roman" w:eastAsia="Times New Roman" w:hAnsi="Times New Roman" w:cs="Times New Roman"/>
            <w:b/>
            <w:bCs/>
            <w:color w:val="000000"/>
            <w:sz w:val="36"/>
            <w:szCs w:val="36"/>
            <w:lang w:bidi="gu-IN"/>
          </w:rPr>
          <w:t>List</w:t>
        </w:r>
      </w:ins>
    </w:p>
    <w:p w:rsidR="002F1818" w:rsidRPr="002F1818" w:rsidRDefault="002F1818" w:rsidP="002F1818">
      <w:pPr>
        <w:spacing w:before="100" w:beforeAutospacing="1" w:after="100" w:afterAutospacing="1" w:line="384" w:lineRule="atLeast"/>
        <w:rPr>
          <w:ins w:id="97" w:author="Unknown"/>
          <w:rFonts w:ascii="Georgia" w:eastAsia="Times New Roman" w:hAnsi="Georgia" w:cs="Times New Roman"/>
          <w:color w:val="000000"/>
          <w:sz w:val="24"/>
          <w:szCs w:val="24"/>
          <w:lang w:bidi="gu-IN"/>
        </w:rPr>
      </w:pPr>
      <w:ins w:id="98" w:author="Unknown">
        <w:r w:rsidRPr="002F1818">
          <w:rPr>
            <w:rFonts w:ascii="Georgia" w:eastAsia="Times New Roman" w:hAnsi="Georgia" w:cs="Times New Roman"/>
            <w:color w:val="000000"/>
            <w:sz w:val="24"/>
            <w:szCs w:val="24"/>
            <w:lang w:bidi="gu-IN"/>
          </w:rPr>
          <w:t>A </w:t>
        </w:r>
        <w:r w:rsidRPr="002F1818">
          <w:rPr>
            <w:rFonts w:ascii="Courier New" w:eastAsia="Times New Roman" w:hAnsi="Courier New" w:cs="Courier New"/>
            <w:color w:val="000000"/>
            <w:sz w:val="20"/>
            <w:lang w:bidi="gu-IN"/>
          </w:rPr>
          <w:t>List</w:t>
        </w:r>
        <w:r w:rsidRPr="002F1818">
          <w:rPr>
            <w:rFonts w:ascii="Georgia" w:eastAsia="Times New Roman" w:hAnsi="Georgia" w:cs="Times New Roman"/>
            <w:color w:val="000000"/>
            <w:sz w:val="24"/>
            <w:szCs w:val="24"/>
            <w:lang w:bidi="gu-IN"/>
          </w:rPr>
          <w:t> is a strongly typed list of objects that can be accessed by index. It can be found under System.Collections.Generic namespace.</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color w:val="000000"/>
          <w:sz w:val="20"/>
          <w:szCs w:val="20"/>
          <w:lang w:bidi="gu-IN"/>
        </w:rPr>
      </w:pPr>
      <w:ins w:id="100" w:author="Unknown">
        <w:r w:rsidRPr="002F1818">
          <w:rPr>
            <w:rFonts w:ascii="Courier New" w:eastAsia="Times New Roman" w:hAnsi="Courier New" w:cs="Courier New"/>
            <w:color w:val="000000"/>
            <w:sz w:val="20"/>
            <w:szCs w:val="20"/>
            <w:lang w:bidi="gu-IN"/>
          </w:rPr>
          <w:t>using System;</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color w:val="000000"/>
          <w:sz w:val="20"/>
          <w:szCs w:val="20"/>
          <w:lang w:bidi="gu-IN"/>
        </w:rPr>
      </w:pPr>
      <w:ins w:id="102" w:author="Unknown">
        <w:r w:rsidRPr="002F1818">
          <w:rPr>
            <w:rFonts w:ascii="Courier New" w:eastAsia="Times New Roman" w:hAnsi="Courier New" w:cs="Courier New"/>
            <w:color w:val="000000"/>
            <w:sz w:val="20"/>
            <w:szCs w:val="20"/>
            <w:lang w:bidi="gu-IN"/>
          </w:rPr>
          <w:t>using System.Collections.Generic;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0000"/>
          <w:sz w:val="20"/>
          <w:szCs w:val="20"/>
          <w:lang w:bidi="gu-IN"/>
        </w:rPr>
      </w:pPr>
      <w:ins w:id="105" w:author="Unknown">
        <w:r w:rsidRPr="002F1818">
          <w:rPr>
            <w:rFonts w:ascii="Courier New" w:eastAsia="Times New Roman" w:hAnsi="Courier New" w:cs="Courier New"/>
            <w:color w:val="000000"/>
            <w:sz w:val="20"/>
            <w:szCs w:val="20"/>
            <w:lang w:bidi="gu-IN"/>
          </w:rPr>
          <w:t xml:space="preserve">public class ListExample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color w:val="000000"/>
          <w:sz w:val="20"/>
          <w:szCs w:val="20"/>
          <w:lang w:bidi="gu-IN"/>
        </w:rPr>
      </w:pPr>
      <w:ins w:id="107"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color w:val="000000"/>
          <w:sz w:val="20"/>
          <w:szCs w:val="20"/>
          <w:lang w:bidi="gu-IN"/>
        </w:rPr>
      </w:pPr>
      <w:ins w:id="109" w:author="Unknown">
        <w:r w:rsidRPr="002F1818">
          <w:rPr>
            <w:rFonts w:ascii="Courier New" w:eastAsia="Times New Roman" w:hAnsi="Courier New" w:cs="Courier New"/>
            <w:color w:val="000000"/>
            <w:sz w:val="20"/>
            <w:szCs w:val="20"/>
            <w:lang w:bidi="gu-IN"/>
          </w:rPr>
          <w:t xml:space="preserve">    static void Main()</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color w:val="000000"/>
          <w:sz w:val="20"/>
          <w:szCs w:val="20"/>
          <w:lang w:bidi="gu-IN"/>
        </w:rPr>
      </w:pPr>
      <w:ins w:id="111"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color w:val="000000"/>
          <w:sz w:val="20"/>
          <w:szCs w:val="20"/>
          <w:lang w:bidi="gu-IN"/>
        </w:rPr>
      </w:pPr>
      <w:ins w:id="113" w:author="Unknown">
        <w:r w:rsidRPr="002F1818">
          <w:rPr>
            <w:rFonts w:ascii="Courier New" w:eastAsia="Times New Roman" w:hAnsi="Courier New" w:cs="Courier New"/>
            <w:color w:val="000000"/>
            <w:sz w:val="20"/>
            <w:szCs w:val="20"/>
            <w:lang w:bidi="gu-IN"/>
          </w:rPr>
          <w:t xml:space="preserve">        List&lt;string&gt; langs = new List&lt;string&gt;();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lang w:bidi="gu-IN"/>
        </w:rPr>
      </w:pPr>
      <w:ins w:id="116" w:author="Unknown">
        <w:r w:rsidRPr="002F1818">
          <w:rPr>
            <w:rFonts w:ascii="Courier New" w:eastAsia="Times New Roman" w:hAnsi="Courier New" w:cs="Courier New"/>
            <w:color w:val="000000"/>
            <w:sz w:val="20"/>
            <w:szCs w:val="20"/>
            <w:lang w:bidi="gu-IN"/>
          </w:rPr>
          <w:t xml:space="preserve">        langs.Add("Java");</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color w:val="000000"/>
          <w:sz w:val="20"/>
          <w:szCs w:val="20"/>
          <w:lang w:bidi="gu-IN"/>
        </w:rPr>
      </w:pPr>
      <w:ins w:id="118" w:author="Unknown">
        <w:r w:rsidRPr="002F1818">
          <w:rPr>
            <w:rFonts w:ascii="Courier New" w:eastAsia="Times New Roman" w:hAnsi="Courier New" w:cs="Courier New"/>
            <w:color w:val="000000"/>
            <w:sz w:val="20"/>
            <w:szCs w:val="20"/>
            <w:lang w:bidi="gu-IN"/>
          </w:rPr>
          <w:t xml:space="preserve">        langs.Add("C#");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Courier New" w:eastAsia="Times New Roman" w:hAnsi="Courier New" w:cs="Courier New"/>
          <w:color w:val="000000"/>
          <w:sz w:val="20"/>
          <w:szCs w:val="20"/>
          <w:lang w:bidi="gu-IN"/>
        </w:rPr>
      </w:pPr>
      <w:ins w:id="120" w:author="Unknown">
        <w:r w:rsidRPr="002F1818">
          <w:rPr>
            <w:rFonts w:ascii="Courier New" w:eastAsia="Times New Roman" w:hAnsi="Courier New" w:cs="Courier New"/>
            <w:color w:val="000000"/>
            <w:sz w:val="20"/>
            <w:szCs w:val="20"/>
            <w:lang w:bidi="gu-IN"/>
          </w:rPr>
          <w:t xml:space="preserve">        langs.Add("C");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color w:val="000000"/>
          <w:sz w:val="20"/>
          <w:szCs w:val="20"/>
          <w:lang w:bidi="gu-IN"/>
        </w:rPr>
      </w:pPr>
      <w:ins w:id="122" w:author="Unknown">
        <w:r w:rsidRPr="002F1818">
          <w:rPr>
            <w:rFonts w:ascii="Courier New" w:eastAsia="Times New Roman" w:hAnsi="Courier New" w:cs="Courier New"/>
            <w:color w:val="000000"/>
            <w:sz w:val="20"/>
            <w:szCs w:val="20"/>
            <w:lang w:bidi="gu-IN"/>
          </w:rPr>
          <w:t xml:space="preserve">        langs.Add("C++");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color w:val="000000"/>
          <w:sz w:val="20"/>
          <w:szCs w:val="20"/>
          <w:lang w:bidi="gu-IN"/>
        </w:rPr>
      </w:pPr>
      <w:ins w:id="124" w:author="Unknown">
        <w:r w:rsidRPr="002F1818">
          <w:rPr>
            <w:rFonts w:ascii="Courier New" w:eastAsia="Times New Roman" w:hAnsi="Courier New" w:cs="Courier New"/>
            <w:color w:val="000000"/>
            <w:sz w:val="20"/>
            <w:szCs w:val="20"/>
            <w:lang w:bidi="gu-IN"/>
          </w:rPr>
          <w:t xml:space="preserve">        langs.Add("Ruby");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lang w:bidi="gu-IN"/>
        </w:rPr>
      </w:pPr>
      <w:ins w:id="126" w:author="Unknown">
        <w:r w:rsidRPr="002F1818">
          <w:rPr>
            <w:rFonts w:ascii="Courier New" w:eastAsia="Times New Roman" w:hAnsi="Courier New" w:cs="Courier New"/>
            <w:color w:val="000000"/>
            <w:sz w:val="20"/>
            <w:szCs w:val="20"/>
            <w:lang w:bidi="gu-IN"/>
          </w:rPr>
          <w:t xml:space="preserve">        langs.Add("Javascript");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color w:val="000000"/>
          <w:sz w:val="20"/>
          <w:szCs w:val="20"/>
          <w:lang w:bidi="gu-IN"/>
        </w:rPr>
      </w:pPr>
      <w:ins w:id="129" w:author="Unknown">
        <w:r w:rsidRPr="002F1818">
          <w:rPr>
            <w:rFonts w:ascii="Courier New" w:eastAsia="Times New Roman" w:hAnsi="Courier New" w:cs="Courier New"/>
            <w:color w:val="000000"/>
            <w:sz w:val="20"/>
            <w:szCs w:val="20"/>
            <w:lang w:bidi="gu-IN"/>
          </w:rPr>
          <w:t xml:space="preserve">        Console.WriteLine(langs.Contains("C#"));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lang w:bidi="gu-IN"/>
        </w:rPr>
      </w:pPr>
      <w:ins w:id="132" w:author="Unknown">
        <w:r w:rsidRPr="002F1818">
          <w:rPr>
            <w:rFonts w:ascii="Courier New" w:eastAsia="Times New Roman" w:hAnsi="Courier New" w:cs="Courier New"/>
            <w:color w:val="000000"/>
            <w:sz w:val="20"/>
            <w:szCs w:val="20"/>
            <w:lang w:bidi="gu-IN"/>
          </w:rPr>
          <w:t xml:space="preserve">        Console.WriteLine(langs[1]);</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color w:val="000000"/>
          <w:sz w:val="20"/>
          <w:szCs w:val="20"/>
          <w:lang w:bidi="gu-IN"/>
        </w:rPr>
      </w:pPr>
      <w:ins w:id="134" w:author="Unknown">
        <w:r w:rsidRPr="002F1818">
          <w:rPr>
            <w:rFonts w:ascii="Courier New" w:eastAsia="Times New Roman" w:hAnsi="Courier New" w:cs="Courier New"/>
            <w:color w:val="000000"/>
            <w:sz w:val="20"/>
            <w:szCs w:val="20"/>
            <w:lang w:bidi="gu-IN"/>
          </w:rPr>
          <w:t xml:space="preserve">        Console.WriteLine(langs[2]);</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lang w:bidi="gu-IN"/>
        </w:rPr>
      </w:pPr>
      <w:ins w:id="137" w:author="Unknown">
        <w:r w:rsidRPr="002F1818">
          <w:rPr>
            <w:rFonts w:ascii="Courier New" w:eastAsia="Times New Roman" w:hAnsi="Courier New" w:cs="Courier New"/>
            <w:color w:val="000000"/>
            <w:sz w:val="20"/>
            <w:szCs w:val="20"/>
            <w:lang w:bidi="gu-IN"/>
          </w:rPr>
          <w:t xml:space="preserve">        langs.Remove("C#");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color w:val="000000"/>
          <w:sz w:val="20"/>
          <w:szCs w:val="20"/>
          <w:lang w:bidi="gu-IN"/>
        </w:rPr>
      </w:pPr>
      <w:ins w:id="139" w:author="Unknown">
        <w:r w:rsidRPr="002F1818">
          <w:rPr>
            <w:rFonts w:ascii="Courier New" w:eastAsia="Times New Roman" w:hAnsi="Courier New" w:cs="Courier New"/>
            <w:color w:val="000000"/>
            <w:sz w:val="20"/>
            <w:szCs w:val="20"/>
            <w:lang w:bidi="gu-IN"/>
          </w:rPr>
          <w:t xml:space="preserve">        langs.Remove("C");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color w:val="000000"/>
          <w:sz w:val="20"/>
          <w:szCs w:val="20"/>
          <w:lang w:bidi="gu-IN"/>
        </w:rPr>
      </w:pPr>
      <w:ins w:id="142" w:author="Unknown">
        <w:r w:rsidRPr="002F1818">
          <w:rPr>
            <w:rFonts w:ascii="Courier New" w:eastAsia="Times New Roman" w:hAnsi="Courier New" w:cs="Courier New"/>
            <w:color w:val="000000"/>
            <w:sz w:val="20"/>
            <w:szCs w:val="20"/>
            <w:lang w:bidi="gu-IN"/>
          </w:rPr>
          <w:t xml:space="preserve">        Console.WriteLine(langs.Contains("C#"));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lang w:bidi="gu-IN"/>
        </w:rPr>
      </w:pPr>
      <w:ins w:id="145" w:author="Unknown">
        <w:r w:rsidRPr="002F1818">
          <w:rPr>
            <w:rFonts w:ascii="Courier New" w:eastAsia="Times New Roman" w:hAnsi="Courier New" w:cs="Courier New"/>
            <w:color w:val="000000"/>
            <w:sz w:val="20"/>
            <w:szCs w:val="20"/>
            <w:lang w:bidi="gu-IN"/>
          </w:rPr>
          <w:t xml:space="preserve">        langs.Insert(4, "Haskell");</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color w:val="000000"/>
          <w:sz w:val="20"/>
          <w:szCs w:val="20"/>
          <w:lang w:bidi="gu-IN"/>
        </w:rPr>
      </w:pPr>
      <w:ins w:id="148" w:author="Unknown">
        <w:r w:rsidRPr="002F1818">
          <w:rPr>
            <w:rFonts w:ascii="Courier New" w:eastAsia="Times New Roman" w:hAnsi="Courier New" w:cs="Courier New"/>
            <w:color w:val="000000"/>
            <w:sz w:val="20"/>
            <w:szCs w:val="20"/>
            <w:lang w:bidi="gu-IN"/>
          </w:rPr>
          <w:t xml:space="preserve">        langs.Sort();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lang w:bidi="gu-IN"/>
        </w:rPr>
      </w:pPr>
      <w:ins w:id="151" w:author="Unknown">
        <w:r w:rsidRPr="002F1818">
          <w:rPr>
            <w:rFonts w:ascii="Courier New" w:eastAsia="Times New Roman" w:hAnsi="Courier New" w:cs="Courier New"/>
            <w:color w:val="000000"/>
            <w:sz w:val="20"/>
            <w:szCs w:val="20"/>
            <w:lang w:bidi="gu-IN"/>
          </w:rPr>
          <w:t xml:space="preserve">        foreach(string lang in langs)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lang w:bidi="gu-IN"/>
        </w:rPr>
      </w:pPr>
      <w:ins w:id="153"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color w:val="000000"/>
          <w:sz w:val="20"/>
          <w:szCs w:val="20"/>
          <w:lang w:bidi="gu-IN"/>
        </w:rPr>
      </w:pPr>
      <w:ins w:id="155" w:author="Unknown">
        <w:r w:rsidRPr="002F1818">
          <w:rPr>
            <w:rFonts w:ascii="Courier New" w:eastAsia="Times New Roman" w:hAnsi="Courier New" w:cs="Courier New"/>
            <w:color w:val="000000"/>
            <w:sz w:val="20"/>
            <w:szCs w:val="20"/>
            <w:lang w:bidi="gu-IN"/>
          </w:rPr>
          <w:t xml:space="preserve">            Console.WriteLine(lang);</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color w:val="000000"/>
          <w:sz w:val="20"/>
          <w:szCs w:val="20"/>
          <w:lang w:bidi="gu-IN"/>
        </w:rPr>
      </w:pPr>
      <w:ins w:id="157" w:author="Unknown">
        <w:r w:rsidRPr="002F1818">
          <w:rPr>
            <w:rFonts w:ascii="Courier New" w:eastAsia="Times New Roman" w:hAnsi="Courier New" w:cs="Courier New"/>
            <w:color w:val="000000"/>
            <w:sz w:val="20"/>
            <w:szCs w:val="20"/>
            <w:lang w:bidi="gu-IN"/>
          </w:rPr>
          <w:t xml:space="preserve">        }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color w:val="000000"/>
          <w:sz w:val="20"/>
          <w:szCs w:val="20"/>
          <w:lang w:bidi="gu-IN"/>
        </w:rPr>
      </w:pPr>
      <w:ins w:id="159"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color w:val="000000"/>
          <w:sz w:val="20"/>
          <w:szCs w:val="20"/>
          <w:lang w:bidi="gu-IN"/>
        </w:rPr>
      </w:pPr>
      <w:ins w:id="161"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162" w:author="Unknown"/>
          <w:rFonts w:ascii="Georgia" w:eastAsia="Times New Roman" w:hAnsi="Georgia" w:cs="Times New Roman"/>
          <w:color w:val="000000"/>
          <w:sz w:val="24"/>
          <w:szCs w:val="24"/>
          <w:lang w:bidi="gu-IN"/>
        </w:rPr>
      </w:pPr>
      <w:ins w:id="163" w:author="Unknown">
        <w:r w:rsidRPr="002F1818">
          <w:rPr>
            <w:rFonts w:ascii="Georgia" w:eastAsia="Times New Roman" w:hAnsi="Georgia" w:cs="Times New Roman"/>
            <w:color w:val="000000"/>
            <w:sz w:val="24"/>
            <w:szCs w:val="24"/>
            <w:lang w:bidi="gu-IN"/>
          </w:rPr>
          <w:t>In the preceding example, we work with the </w:t>
        </w:r>
        <w:r w:rsidRPr="002F1818">
          <w:rPr>
            <w:rFonts w:ascii="Courier New" w:eastAsia="Times New Roman" w:hAnsi="Courier New" w:cs="Courier New"/>
            <w:color w:val="000000"/>
            <w:sz w:val="20"/>
            <w:lang w:bidi="gu-IN"/>
          </w:rPr>
          <w:t>List</w:t>
        </w:r>
        <w:r w:rsidRPr="002F1818">
          <w:rPr>
            <w:rFonts w:ascii="Georgia" w:eastAsia="Times New Roman" w:hAnsi="Georgia" w:cs="Times New Roman"/>
            <w:color w:val="000000"/>
            <w:sz w:val="24"/>
            <w:szCs w:val="24"/>
            <w:lang w:bidi="gu-IN"/>
          </w:rPr>
          <w:t> collection.</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color w:val="000000"/>
          <w:sz w:val="20"/>
          <w:szCs w:val="20"/>
          <w:lang w:bidi="gu-IN"/>
        </w:rPr>
      </w:pPr>
      <w:ins w:id="165" w:author="Unknown">
        <w:r w:rsidRPr="002F1818">
          <w:rPr>
            <w:rFonts w:ascii="Courier New" w:eastAsia="Times New Roman" w:hAnsi="Courier New" w:cs="Courier New"/>
            <w:color w:val="000000"/>
            <w:sz w:val="20"/>
            <w:szCs w:val="20"/>
            <w:lang w:bidi="gu-IN"/>
          </w:rPr>
          <w:t>using System.Collections.Generic;</w:t>
        </w:r>
      </w:ins>
    </w:p>
    <w:p w:rsidR="002F1818" w:rsidRPr="002F1818" w:rsidRDefault="002F1818" w:rsidP="002F1818">
      <w:pPr>
        <w:spacing w:before="100" w:beforeAutospacing="1" w:after="100" w:afterAutospacing="1" w:line="384" w:lineRule="atLeast"/>
        <w:rPr>
          <w:ins w:id="166" w:author="Unknown"/>
          <w:rFonts w:ascii="Georgia" w:eastAsia="Times New Roman" w:hAnsi="Georgia" w:cs="Times New Roman"/>
          <w:color w:val="000000"/>
          <w:sz w:val="24"/>
          <w:szCs w:val="24"/>
          <w:lang w:bidi="gu-IN"/>
        </w:rPr>
      </w:pPr>
      <w:ins w:id="167" w:author="Unknown">
        <w:r w:rsidRPr="002F1818">
          <w:rPr>
            <w:rFonts w:ascii="Georgia" w:eastAsia="Times New Roman" w:hAnsi="Georgia" w:cs="Times New Roman"/>
            <w:color w:val="000000"/>
            <w:sz w:val="24"/>
            <w:szCs w:val="24"/>
            <w:lang w:bidi="gu-IN"/>
          </w:rPr>
          <w:t>The </w:t>
        </w:r>
        <w:r w:rsidRPr="002F1818">
          <w:rPr>
            <w:rFonts w:ascii="Courier New" w:eastAsia="Times New Roman" w:hAnsi="Courier New" w:cs="Courier New"/>
            <w:color w:val="000000"/>
            <w:sz w:val="20"/>
            <w:lang w:bidi="gu-IN"/>
          </w:rPr>
          <w:t>List</w:t>
        </w:r>
        <w:r w:rsidRPr="002F1818">
          <w:rPr>
            <w:rFonts w:ascii="Georgia" w:eastAsia="Times New Roman" w:hAnsi="Georgia" w:cs="Times New Roman"/>
            <w:color w:val="000000"/>
            <w:sz w:val="24"/>
            <w:szCs w:val="24"/>
            <w:lang w:bidi="gu-IN"/>
          </w:rPr>
          <w:t> collection is located in the </w:t>
        </w:r>
        <w:r w:rsidRPr="002F1818">
          <w:rPr>
            <w:rFonts w:ascii="Courier New" w:eastAsia="Times New Roman" w:hAnsi="Courier New" w:cs="Courier New"/>
            <w:color w:val="000000"/>
            <w:sz w:val="20"/>
            <w:lang w:bidi="gu-IN"/>
          </w:rPr>
          <w:t>System.Collections.Generic</w:t>
        </w:r>
        <w:r w:rsidRPr="002F1818">
          <w:rPr>
            <w:rFonts w:ascii="Georgia" w:eastAsia="Times New Roman" w:hAnsi="Georgia" w:cs="Times New Roman"/>
            <w:color w:val="000000"/>
            <w:sz w:val="24"/>
            <w:szCs w:val="24"/>
            <w:lang w:bidi="gu-IN"/>
          </w:rPr>
          <w:t> namespace.</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lang w:bidi="gu-IN"/>
        </w:rPr>
      </w:pPr>
      <w:ins w:id="169" w:author="Unknown">
        <w:r w:rsidRPr="002F1818">
          <w:rPr>
            <w:rFonts w:ascii="Courier New" w:eastAsia="Times New Roman" w:hAnsi="Courier New" w:cs="Courier New"/>
            <w:color w:val="000000"/>
            <w:sz w:val="20"/>
            <w:szCs w:val="20"/>
            <w:lang w:bidi="gu-IN"/>
          </w:rPr>
          <w:t>List&lt;string&gt; langs = new List&lt;string&gt;();</w:t>
        </w:r>
      </w:ins>
    </w:p>
    <w:p w:rsidR="002F1818" w:rsidRPr="002F1818" w:rsidRDefault="002F1818" w:rsidP="002F1818">
      <w:pPr>
        <w:spacing w:before="100" w:beforeAutospacing="1" w:after="100" w:afterAutospacing="1" w:line="384" w:lineRule="atLeast"/>
        <w:rPr>
          <w:ins w:id="170" w:author="Unknown"/>
          <w:rFonts w:ascii="Georgia" w:eastAsia="Times New Roman" w:hAnsi="Georgia" w:cs="Times New Roman"/>
          <w:color w:val="000000"/>
          <w:sz w:val="24"/>
          <w:szCs w:val="24"/>
          <w:lang w:bidi="gu-IN"/>
        </w:rPr>
      </w:pPr>
      <w:ins w:id="171" w:author="Unknown">
        <w:r w:rsidRPr="002F1818">
          <w:rPr>
            <w:rFonts w:ascii="Georgia" w:eastAsia="Times New Roman" w:hAnsi="Georgia" w:cs="Times New Roman"/>
            <w:color w:val="000000"/>
            <w:sz w:val="24"/>
            <w:szCs w:val="24"/>
            <w:lang w:bidi="gu-IN"/>
          </w:rPr>
          <w:t>A generic dynamic array is created. We specify that we will work with strings with the type specified inside &lt;&gt; characters.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lang w:bidi="gu-IN"/>
        </w:rPr>
      </w:pPr>
      <w:ins w:id="173" w:author="Unknown">
        <w:r w:rsidRPr="002F1818">
          <w:rPr>
            <w:rFonts w:ascii="Courier New" w:eastAsia="Times New Roman" w:hAnsi="Courier New" w:cs="Courier New"/>
            <w:color w:val="000000"/>
            <w:sz w:val="20"/>
            <w:szCs w:val="20"/>
            <w:lang w:bidi="gu-IN"/>
          </w:rPr>
          <w:t>langs.Add("Java");</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lang w:bidi="gu-IN"/>
        </w:rPr>
      </w:pPr>
      <w:ins w:id="175" w:author="Unknown">
        <w:r w:rsidRPr="002F1818">
          <w:rPr>
            <w:rFonts w:ascii="Courier New" w:eastAsia="Times New Roman" w:hAnsi="Courier New" w:cs="Courier New"/>
            <w:color w:val="000000"/>
            <w:sz w:val="20"/>
            <w:szCs w:val="20"/>
            <w:lang w:bidi="gu-IN"/>
          </w:rPr>
          <w:t>langs.Add("C#");</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color w:val="000000"/>
          <w:sz w:val="20"/>
          <w:szCs w:val="20"/>
          <w:lang w:bidi="gu-IN"/>
        </w:rPr>
      </w:pPr>
      <w:ins w:id="177" w:author="Unknown">
        <w:r w:rsidRPr="002F1818">
          <w:rPr>
            <w:rFonts w:ascii="Courier New" w:eastAsia="Times New Roman" w:hAnsi="Courier New" w:cs="Courier New"/>
            <w:color w:val="000000"/>
            <w:sz w:val="20"/>
            <w:szCs w:val="20"/>
            <w:lang w:bidi="gu-IN"/>
          </w:rPr>
          <w:t>langs.Add("C");</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color w:val="000000"/>
          <w:sz w:val="20"/>
          <w:szCs w:val="20"/>
          <w:lang w:bidi="gu-IN"/>
        </w:rPr>
      </w:pPr>
      <w:ins w:id="179"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180" w:author="Unknown"/>
          <w:rFonts w:ascii="Georgia" w:eastAsia="Times New Roman" w:hAnsi="Georgia" w:cs="Times New Roman"/>
          <w:color w:val="000000"/>
          <w:sz w:val="24"/>
          <w:szCs w:val="24"/>
          <w:lang w:bidi="gu-IN"/>
        </w:rPr>
      </w:pPr>
      <w:ins w:id="181" w:author="Unknown">
        <w:r w:rsidRPr="002F1818">
          <w:rPr>
            <w:rFonts w:ascii="Georgia" w:eastAsia="Times New Roman" w:hAnsi="Georgia" w:cs="Times New Roman"/>
            <w:color w:val="000000"/>
            <w:sz w:val="24"/>
            <w:szCs w:val="24"/>
            <w:lang w:bidi="gu-IN"/>
          </w:rPr>
          <w:t>We add elements to the List using the </w:t>
        </w:r>
        <w:r w:rsidRPr="002F1818">
          <w:rPr>
            <w:rFonts w:ascii="Courier New" w:eastAsia="Times New Roman" w:hAnsi="Courier New" w:cs="Courier New"/>
            <w:color w:val="000000"/>
            <w:sz w:val="20"/>
            <w:lang w:bidi="gu-IN"/>
          </w:rPr>
          <w:t>Add()</w:t>
        </w:r>
        <w:r w:rsidRPr="002F1818">
          <w:rPr>
            <w:rFonts w:ascii="Georgia" w:eastAsia="Times New Roman" w:hAnsi="Georgia" w:cs="Times New Roman"/>
            <w:color w:val="000000"/>
            <w:sz w:val="24"/>
            <w:szCs w:val="24"/>
            <w:lang w:bidi="gu-IN"/>
          </w:rPr>
          <w:t> method.</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 w:author="Unknown"/>
          <w:rFonts w:ascii="Courier New" w:eastAsia="Times New Roman" w:hAnsi="Courier New" w:cs="Courier New"/>
          <w:color w:val="000000"/>
          <w:sz w:val="20"/>
          <w:szCs w:val="20"/>
          <w:lang w:bidi="gu-IN"/>
        </w:rPr>
      </w:pPr>
      <w:ins w:id="183" w:author="Unknown">
        <w:r w:rsidRPr="002F1818">
          <w:rPr>
            <w:rFonts w:ascii="Courier New" w:eastAsia="Times New Roman" w:hAnsi="Courier New" w:cs="Courier New"/>
            <w:color w:val="000000"/>
            <w:sz w:val="20"/>
            <w:szCs w:val="20"/>
            <w:lang w:bidi="gu-IN"/>
          </w:rPr>
          <w:t>Console.WriteLine(langs.Contains("C#"));</w:t>
        </w:r>
      </w:ins>
    </w:p>
    <w:p w:rsidR="002F1818" w:rsidRPr="002F1818" w:rsidRDefault="002F1818" w:rsidP="002F1818">
      <w:pPr>
        <w:spacing w:before="100" w:beforeAutospacing="1" w:after="100" w:afterAutospacing="1" w:line="384" w:lineRule="atLeast"/>
        <w:rPr>
          <w:ins w:id="184" w:author="Unknown"/>
          <w:rFonts w:ascii="Georgia" w:eastAsia="Times New Roman" w:hAnsi="Georgia" w:cs="Times New Roman"/>
          <w:color w:val="000000"/>
          <w:sz w:val="24"/>
          <w:szCs w:val="24"/>
          <w:lang w:bidi="gu-IN"/>
        </w:rPr>
      </w:pPr>
      <w:ins w:id="185" w:author="Unknown">
        <w:r w:rsidRPr="002F1818">
          <w:rPr>
            <w:rFonts w:ascii="Georgia" w:eastAsia="Times New Roman" w:hAnsi="Georgia" w:cs="Times New Roman"/>
            <w:color w:val="000000"/>
            <w:sz w:val="24"/>
            <w:szCs w:val="24"/>
            <w:lang w:bidi="gu-IN"/>
          </w:rPr>
          <w:t>We check if the List contains a specific string using the </w:t>
        </w:r>
        <w:r w:rsidRPr="002F1818">
          <w:rPr>
            <w:rFonts w:ascii="Courier New" w:eastAsia="Times New Roman" w:hAnsi="Courier New" w:cs="Courier New"/>
            <w:color w:val="000000"/>
            <w:sz w:val="20"/>
            <w:lang w:bidi="gu-IN"/>
          </w:rPr>
          <w:t>Contains()</w:t>
        </w:r>
        <w:r w:rsidRPr="002F1818">
          <w:rPr>
            <w:rFonts w:ascii="Georgia" w:eastAsia="Times New Roman" w:hAnsi="Georgia" w:cs="Times New Roman"/>
            <w:color w:val="000000"/>
            <w:sz w:val="24"/>
            <w:szCs w:val="24"/>
            <w:lang w:bidi="gu-IN"/>
          </w:rPr>
          <w:t> method.</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color w:val="000000"/>
          <w:sz w:val="20"/>
          <w:szCs w:val="20"/>
          <w:lang w:bidi="gu-IN"/>
        </w:rPr>
      </w:pPr>
      <w:ins w:id="187" w:author="Unknown">
        <w:r w:rsidRPr="002F1818">
          <w:rPr>
            <w:rFonts w:ascii="Courier New" w:eastAsia="Times New Roman" w:hAnsi="Courier New" w:cs="Courier New"/>
            <w:color w:val="000000"/>
            <w:sz w:val="20"/>
            <w:szCs w:val="20"/>
            <w:lang w:bidi="gu-IN"/>
          </w:rPr>
          <w:t>Console.WriteLine(langs[1]);</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color w:val="000000"/>
          <w:sz w:val="20"/>
          <w:szCs w:val="20"/>
          <w:lang w:bidi="gu-IN"/>
        </w:rPr>
      </w:pPr>
      <w:ins w:id="189" w:author="Unknown">
        <w:r w:rsidRPr="002F1818">
          <w:rPr>
            <w:rFonts w:ascii="Courier New" w:eastAsia="Times New Roman" w:hAnsi="Courier New" w:cs="Courier New"/>
            <w:color w:val="000000"/>
            <w:sz w:val="20"/>
            <w:szCs w:val="20"/>
            <w:lang w:bidi="gu-IN"/>
          </w:rPr>
          <w:t>Console.WriteLine(langs[2]);</w:t>
        </w:r>
      </w:ins>
    </w:p>
    <w:p w:rsidR="002F1818" w:rsidRPr="002F1818" w:rsidRDefault="002F1818" w:rsidP="002F1818">
      <w:pPr>
        <w:spacing w:before="100" w:beforeAutospacing="1" w:after="100" w:afterAutospacing="1" w:line="384" w:lineRule="atLeast"/>
        <w:rPr>
          <w:ins w:id="190" w:author="Unknown"/>
          <w:rFonts w:ascii="Georgia" w:eastAsia="Times New Roman" w:hAnsi="Georgia" w:cs="Times New Roman"/>
          <w:color w:val="000000"/>
          <w:sz w:val="24"/>
          <w:szCs w:val="24"/>
          <w:lang w:bidi="gu-IN"/>
        </w:rPr>
      </w:pPr>
      <w:ins w:id="191" w:author="Unknown">
        <w:r w:rsidRPr="002F1818">
          <w:rPr>
            <w:rFonts w:ascii="Georgia" w:eastAsia="Times New Roman" w:hAnsi="Georgia" w:cs="Times New Roman"/>
            <w:color w:val="000000"/>
            <w:sz w:val="24"/>
            <w:szCs w:val="24"/>
            <w:lang w:bidi="gu-IN"/>
          </w:rPr>
          <w:t>We access the second and the third element of the List using the index notation.</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color w:val="000000"/>
          <w:sz w:val="20"/>
          <w:szCs w:val="20"/>
          <w:lang w:bidi="gu-IN"/>
        </w:rPr>
      </w:pPr>
      <w:ins w:id="193" w:author="Unknown">
        <w:r w:rsidRPr="002F1818">
          <w:rPr>
            <w:rFonts w:ascii="Courier New" w:eastAsia="Times New Roman" w:hAnsi="Courier New" w:cs="Courier New"/>
            <w:color w:val="000000"/>
            <w:sz w:val="20"/>
            <w:szCs w:val="20"/>
            <w:lang w:bidi="gu-IN"/>
          </w:rPr>
          <w:t>langs.Remove("C#");</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color w:val="000000"/>
          <w:sz w:val="20"/>
          <w:szCs w:val="20"/>
          <w:lang w:bidi="gu-IN"/>
        </w:rPr>
      </w:pPr>
      <w:ins w:id="195" w:author="Unknown">
        <w:r w:rsidRPr="002F1818">
          <w:rPr>
            <w:rFonts w:ascii="Courier New" w:eastAsia="Times New Roman" w:hAnsi="Courier New" w:cs="Courier New"/>
            <w:color w:val="000000"/>
            <w:sz w:val="20"/>
            <w:szCs w:val="20"/>
            <w:lang w:bidi="gu-IN"/>
          </w:rPr>
          <w:t>langs.Remove("C");</w:t>
        </w:r>
      </w:ins>
    </w:p>
    <w:p w:rsidR="002F1818" w:rsidRPr="002F1818" w:rsidRDefault="002F1818" w:rsidP="002F1818">
      <w:pPr>
        <w:spacing w:before="100" w:beforeAutospacing="1" w:after="100" w:afterAutospacing="1" w:line="384" w:lineRule="atLeast"/>
        <w:rPr>
          <w:ins w:id="196" w:author="Unknown"/>
          <w:rFonts w:ascii="Georgia" w:eastAsia="Times New Roman" w:hAnsi="Georgia" w:cs="Times New Roman"/>
          <w:color w:val="000000"/>
          <w:sz w:val="24"/>
          <w:szCs w:val="24"/>
          <w:lang w:bidi="gu-IN"/>
        </w:rPr>
      </w:pPr>
      <w:ins w:id="197" w:author="Unknown">
        <w:r w:rsidRPr="002F1818">
          <w:rPr>
            <w:rFonts w:ascii="Georgia" w:eastAsia="Times New Roman" w:hAnsi="Georgia" w:cs="Times New Roman"/>
            <w:color w:val="000000"/>
            <w:sz w:val="24"/>
            <w:szCs w:val="24"/>
            <w:lang w:bidi="gu-IN"/>
          </w:rPr>
          <w:t>We remove two strings from the List.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color w:val="000000"/>
          <w:sz w:val="20"/>
          <w:szCs w:val="20"/>
          <w:lang w:bidi="gu-IN"/>
        </w:rPr>
      </w:pPr>
      <w:ins w:id="199" w:author="Unknown">
        <w:r w:rsidRPr="002F1818">
          <w:rPr>
            <w:rFonts w:ascii="Courier New" w:eastAsia="Times New Roman" w:hAnsi="Courier New" w:cs="Courier New"/>
            <w:color w:val="000000"/>
            <w:sz w:val="20"/>
            <w:szCs w:val="20"/>
            <w:lang w:bidi="gu-IN"/>
          </w:rPr>
          <w:lastRenderedPageBreak/>
          <w:t>langs.Insert(4, "Haskell");</w:t>
        </w:r>
      </w:ins>
    </w:p>
    <w:p w:rsidR="002F1818" w:rsidRPr="002F1818" w:rsidRDefault="002F1818" w:rsidP="002F1818">
      <w:pPr>
        <w:spacing w:before="100" w:beforeAutospacing="1" w:after="100" w:afterAutospacing="1" w:line="384" w:lineRule="atLeast"/>
        <w:rPr>
          <w:ins w:id="200" w:author="Unknown"/>
          <w:rFonts w:ascii="Georgia" w:eastAsia="Times New Roman" w:hAnsi="Georgia" w:cs="Times New Roman"/>
          <w:color w:val="000000"/>
          <w:sz w:val="24"/>
          <w:szCs w:val="24"/>
          <w:lang w:bidi="gu-IN"/>
        </w:rPr>
      </w:pPr>
      <w:ins w:id="201" w:author="Unknown">
        <w:r w:rsidRPr="002F1818">
          <w:rPr>
            <w:rFonts w:ascii="Georgia" w:eastAsia="Times New Roman" w:hAnsi="Georgia" w:cs="Times New Roman"/>
            <w:color w:val="000000"/>
            <w:sz w:val="24"/>
            <w:szCs w:val="24"/>
            <w:lang w:bidi="gu-IN"/>
          </w:rPr>
          <w:t>We insert a string at a specific location.</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Courier New" w:eastAsia="Times New Roman" w:hAnsi="Courier New" w:cs="Courier New"/>
          <w:color w:val="000000"/>
          <w:sz w:val="20"/>
          <w:szCs w:val="20"/>
          <w:lang w:bidi="gu-IN"/>
        </w:rPr>
      </w:pPr>
      <w:ins w:id="203" w:author="Unknown">
        <w:r w:rsidRPr="002F1818">
          <w:rPr>
            <w:rFonts w:ascii="Courier New" w:eastAsia="Times New Roman" w:hAnsi="Courier New" w:cs="Courier New"/>
            <w:color w:val="000000"/>
            <w:sz w:val="20"/>
            <w:szCs w:val="20"/>
            <w:lang w:bidi="gu-IN"/>
          </w:rPr>
          <w:t>langs.Sort();</w:t>
        </w:r>
      </w:ins>
    </w:p>
    <w:p w:rsidR="002F1818" w:rsidRPr="002F1818" w:rsidRDefault="002F1818" w:rsidP="002F1818">
      <w:pPr>
        <w:spacing w:before="100" w:beforeAutospacing="1" w:after="100" w:afterAutospacing="1" w:line="384" w:lineRule="atLeast"/>
        <w:rPr>
          <w:ins w:id="204" w:author="Unknown"/>
          <w:rFonts w:ascii="Georgia" w:eastAsia="Times New Roman" w:hAnsi="Georgia" w:cs="Times New Roman"/>
          <w:color w:val="000000"/>
          <w:sz w:val="24"/>
          <w:szCs w:val="24"/>
          <w:lang w:bidi="gu-IN"/>
        </w:rPr>
      </w:pPr>
      <w:ins w:id="205" w:author="Unknown">
        <w:r w:rsidRPr="002F1818">
          <w:rPr>
            <w:rFonts w:ascii="Georgia" w:eastAsia="Times New Roman" w:hAnsi="Georgia" w:cs="Times New Roman"/>
            <w:color w:val="000000"/>
            <w:sz w:val="24"/>
            <w:szCs w:val="24"/>
            <w:lang w:bidi="gu-IN"/>
          </w:rPr>
          <w:t>We sort the elements using the </w:t>
        </w:r>
        <w:r w:rsidRPr="002F1818">
          <w:rPr>
            <w:rFonts w:ascii="Courier New" w:eastAsia="Times New Roman" w:hAnsi="Courier New" w:cs="Courier New"/>
            <w:color w:val="000000"/>
            <w:sz w:val="20"/>
            <w:lang w:bidi="gu-IN"/>
          </w:rPr>
          <w:t>Sort()</w:t>
        </w:r>
        <w:r w:rsidRPr="002F1818">
          <w:rPr>
            <w:rFonts w:ascii="Georgia" w:eastAsia="Times New Roman" w:hAnsi="Georgia" w:cs="Times New Roman"/>
            <w:color w:val="000000"/>
            <w:sz w:val="24"/>
            <w:szCs w:val="24"/>
            <w:lang w:bidi="gu-IN"/>
          </w:rPr>
          <w:t> method.</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06" w:author="Unknown"/>
          <w:rFonts w:ascii="Courier New" w:eastAsia="Times New Roman" w:hAnsi="Courier New" w:cs="Courier New"/>
          <w:color w:val="000000"/>
          <w:sz w:val="20"/>
          <w:szCs w:val="20"/>
          <w:lang w:bidi="gu-IN"/>
        </w:rPr>
      </w:pPr>
      <w:ins w:id="207" w:author="Unknown">
        <w:r w:rsidRPr="002F1818">
          <w:rPr>
            <w:rFonts w:ascii="Courier New" w:eastAsia="Times New Roman" w:hAnsi="Courier New" w:cs="Courier New"/>
            <w:color w:val="000000"/>
            <w:sz w:val="20"/>
            <w:szCs w:val="20"/>
            <w:lang w:bidi="gu-IN"/>
          </w:rPr>
          <w:t xml:space="preserve">$ ./list.exe </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08" w:author="Unknown"/>
          <w:rFonts w:ascii="Courier New" w:eastAsia="Times New Roman" w:hAnsi="Courier New" w:cs="Courier New"/>
          <w:color w:val="000000"/>
          <w:sz w:val="20"/>
          <w:szCs w:val="20"/>
          <w:lang w:bidi="gu-IN"/>
        </w:rPr>
      </w:pPr>
      <w:ins w:id="209" w:author="Unknown">
        <w:r w:rsidRPr="002F1818">
          <w:rPr>
            <w:rFonts w:ascii="Courier New" w:eastAsia="Times New Roman" w:hAnsi="Courier New" w:cs="Courier New"/>
            <w:color w:val="000000"/>
            <w:sz w:val="20"/>
            <w:szCs w:val="20"/>
            <w:lang w:bidi="gu-IN"/>
          </w:rPr>
          <w:t>True</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10" w:author="Unknown"/>
          <w:rFonts w:ascii="Courier New" w:eastAsia="Times New Roman" w:hAnsi="Courier New" w:cs="Courier New"/>
          <w:color w:val="000000"/>
          <w:sz w:val="20"/>
          <w:szCs w:val="20"/>
          <w:lang w:bidi="gu-IN"/>
        </w:rPr>
      </w:pPr>
      <w:ins w:id="211" w:author="Unknown">
        <w:r w:rsidRPr="002F1818">
          <w:rPr>
            <w:rFonts w:ascii="Courier New" w:eastAsia="Times New Roman" w:hAnsi="Courier New" w:cs="Courier New"/>
            <w:color w:val="000000"/>
            <w:sz w:val="20"/>
            <w:szCs w:val="20"/>
            <w:lang w:bidi="gu-IN"/>
          </w:rPr>
          <w:t>C#</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12" w:author="Unknown"/>
          <w:rFonts w:ascii="Courier New" w:eastAsia="Times New Roman" w:hAnsi="Courier New" w:cs="Courier New"/>
          <w:color w:val="000000"/>
          <w:sz w:val="20"/>
          <w:szCs w:val="20"/>
          <w:lang w:bidi="gu-IN"/>
        </w:rPr>
      </w:pPr>
      <w:ins w:id="213" w:author="Unknown">
        <w:r w:rsidRPr="002F1818">
          <w:rPr>
            <w:rFonts w:ascii="Courier New" w:eastAsia="Times New Roman" w:hAnsi="Courier New" w:cs="Courier New"/>
            <w:color w:val="000000"/>
            <w:sz w:val="20"/>
            <w:szCs w:val="20"/>
            <w:lang w:bidi="gu-IN"/>
          </w:rPr>
          <w:t>C</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14" w:author="Unknown"/>
          <w:rFonts w:ascii="Courier New" w:eastAsia="Times New Roman" w:hAnsi="Courier New" w:cs="Courier New"/>
          <w:color w:val="000000"/>
          <w:sz w:val="20"/>
          <w:szCs w:val="20"/>
          <w:lang w:bidi="gu-IN"/>
        </w:rPr>
      </w:pPr>
      <w:ins w:id="215" w:author="Unknown">
        <w:r w:rsidRPr="002F1818">
          <w:rPr>
            <w:rFonts w:ascii="Courier New" w:eastAsia="Times New Roman" w:hAnsi="Courier New" w:cs="Courier New"/>
            <w:color w:val="000000"/>
            <w:sz w:val="20"/>
            <w:szCs w:val="20"/>
            <w:lang w:bidi="gu-IN"/>
          </w:rPr>
          <w:t>False</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16" w:author="Unknown"/>
          <w:rFonts w:ascii="Courier New" w:eastAsia="Times New Roman" w:hAnsi="Courier New" w:cs="Courier New"/>
          <w:color w:val="000000"/>
          <w:sz w:val="20"/>
          <w:szCs w:val="20"/>
          <w:lang w:bidi="gu-IN"/>
        </w:rPr>
      </w:pPr>
      <w:ins w:id="217" w:author="Unknown">
        <w:r w:rsidRPr="002F1818">
          <w:rPr>
            <w:rFonts w:ascii="Courier New" w:eastAsia="Times New Roman" w:hAnsi="Courier New" w:cs="Courier New"/>
            <w:color w:val="000000"/>
            <w:sz w:val="20"/>
            <w:szCs w:val="20"/>
            <w:lang w:bidi="gu-IN"/>
          </w:rPr>
          <w:t>C++</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18" w:author="Unknown"/>
          <w:rFonts w:ascii="Courier New" w:eastAsia="Times New Roman" w:hAnsi="Courier New" w:cs="Courier New"/>
          <w:color w:val="000000"/>
          <w:sz w:val="20"/>
          <w:szCs w:val="20"/>
          <w:lang w:bidi="gu-IN"/>
        </w:rPr>
      </w:pPr>
      <w:ins w:id="219" w:author="Unknown">
        <w:r w:rsidRPr="002F1818">
          <w:rPr>
            <w:rFonts w:ascii="Courier New" w:eastAsia="Times New Roman" w:hAnsi="Courier New" w:cs="Courier New"/>
            <w:color w:val="000000"/>
            <w:sz w:val="20"/>
            <w:szCs w:val="20"/>
            <w:lang w:bidi="gu-IN"/>
          </w:rPr>
          <w:t>Haskell</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20" w:author="Unknown"/>
          <w:rFonts w:ascii="Courier New" w:eastAsia="Times New Roman" w:hAnsi="Courier New" w:cs="Courier New"/>
          <w:color w:val="000000"/>
          <w:sz w:val="20"/>
          <w:szCs w:val="20"/>
          <w:lang w:bidi="gu-IN"/>
        </w:rPr>
      </w:pPr>
      <w:ins w:id="221" w:author="Unknown">
        <w:r w:rsidRPr="002F1818">
          <w:rPr>
            <w:rFonts w:ascii="Courier New" w:eastAsia="Times New Roman" w:hAnsi="Courier New" w:cs="Courier New"/>
            <w:color w:val="000000"/>
            <w:sz w:val="20"/>
            <w:szCs w:val="20"/>
            <w:lang w:bidi="gu-IN"/>
          </w:rPr>
          <w:t>Java</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22" w:author="Unknown"/>
          <w:rFonts w:ascii="Courier New" w:eastAsia="Times New Roman" w:hAnsi="Courier New" w:cs="Courier New"/>
          <w:color w:val="000000"/>
          <w:sz w:val="20"/>
          <w:szCs w:val="20"/>
          <w:lang w:bidi="gu-IN"/>
        </w:rPr>
      </w:pPr>
      <w:ins w:id="223" w:author="Unknown">
        <w:r w:rsidRPr="002F1818">
          <w:rPr>
            <w:rFonts w:ascii="Courier New" w:eastAsia="Times New Roman" w:hAnsi="Courier New" w:cs="Courier New"/>
            <w:color w:val="000000"/>
            <w:sz w:val="20"/>
            <w:szCs w:val="20"/>
            <w:lang w:bidi="gu-IN"/>
          </w:rPr>
          <w:t>Javascript</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224" w:author="Unknown"/>
          <w:rFonts w:ascii="Courier New" w:eastAsia="Times New Roman" w:hAnsi="Courier New" w:cs="Courier New"/>
          <w:color w:val="000000"/>
          <w:sz w:val="20"/>
          <w:szCs w:val="20"/>
          <w:lang w:bidi="gu-IN"/>
        </w:rPr>
      </w:pPr>
      <w:ins w:id="225" w:author="Unknown">
        <w:r w:rsidRPr="002F1818">
          <w:rPr>
            <w:rFonts w:ascii="Courier New" w:eastAsia="Times New Roman" w:hAnsi="Courier New" w:cs="Courier New"/>
            <w:color w:val="000000"/>
            <w:sz w:val="20"/>
            <w:szCs w:val="20"/>
            <w:lang w:bidi="gu-IN"/>
          </w:rPr>
          <w:t>Ruby</w:t>
        </w:r>
      </w:ins>
    </w:p>
    <w:p w:rsidR="002F1818" w:rsidRPr="002F1818" w:rsidRDefault="002F1818" w:rsidP="002F1818">
      <w:pPr>
        <w:spacing w:before="100" w:beforeAutospacing="1" w:after="100" w:afterAutospacing="1" w:line="384" w:lineRule="atLeast"/>
        <w:rPr>
          <w:ins w:id="226" w:author="Unknown"/>
          <w:rFonts w:ascii="Georgia" w:eastAsia="Times New Roman" w:hAnsi="Georgia" w:cs="Times New Roman"/>
          <w:color w:val="000000"/>
          <w:sz w:val="24"/>
          <w:szCs w:val="24"/>
          <w:lang w:bidi="gu-IN"/>
        </w:rPr>
      </w:pPr>
      <w:ins w:id="227" w:author="Unknown">
        <w:r w:rsidRPr="002F1818">
          <w:rPr>
            <w:rFonts w:ascii="Georgia" w:eastAsia="Times New Roman" w:hAnsi="Georgia" w:cs="Times New Roman"/>
            <w:color w:val="000000"/>
            <w:sz w:val="24"/>
            <w:szCs w:val="24"/>
            <w:lang w:bidi="gu-IN"/>
          </w:rPr>
          <w:t>This is the outcome of the example.</w:t>
        </w:r>
      </w:ins>
    </w:p>
    <w:p w:rsidR="002F1818" w:rsidRPr="002F1818" w:rsidRDefault="002F1818" w:rsidP="002F1818">
      <w:pPr>
        <w:spacing w:before="375" w:after="375" w:line="384" w:lineRule="atLeast"/>
        <w:outlineLvl w:val="1"/>
        <w:rPr>
          <w:ins w:id="228" w:author="Unknown"/>
          <w:rFonts w:ascii="Times New Roman" w:eastAsia="Times New Roman" w:hAnsi="Times New Roman" w:cs="Times New Roman"/>
          <w:b/>
          <w:bCs/>
          <w:color w:val="000000"/>
          <w:sz w:val="36"/>
          <w:szCs w:val="36"/>
          <w:lang w:bidi="gu-IN"/>
        </w:rPr>
      </w:pPr>
      <w:ins w:id="229" w:author="Unknown">
        <w:r w:rsidRPr="002F1818">
          <w:rPr>
            <w:rFonts w:ascii="Times New Roman" w:eastAsia="Times New Roman" w:hAnsi="Times New Roman" w:cs="Times New Roman"/>
            <w:b/>
            <w:bCs/>
            <w:color w:val="000000"/>
            <w:sz w:val="36"/>
            <w:szCs w:val="36"/>
            <w:lang w:bidi="gu-IN"/>
          </w:rPr>
          <w:t>LinkedList</w:t>
        </w:r>
      </w:ins>
    </w:p>
    <w:p w:rsidR="002F1818" w:rsidRPr="002F1818" w:rsidRDefault="002F1818" w:rsidP="002F1818">
      <w:pPr>
        <w:spacing w:before="100" w:beforeAutospacing="1" w:after="100" w:afterAutospacing="1" w:line="384" w:lineRule="atLeast"/>
        <w:rPr>
          <w:ins w:id="230" w:author="Unknown"/>
          <w:rFonts w:ascii="Georgia" w:eastAsia="Times New Roman" w:hAnsi="Georgia" w:cs="Times New Roman"/>
          <w:color w:val="000000"/>
          <w:sz w:val="24"/>
          <w:szCs w:val="24"/>
          <w:lang w:bidi="gu-IN"/>
        </w:rPr>
      </w:pPr>
      <w:ins w:id="231" w:author="Unknown">
        <w:r w:rsidRPr="002F1818">
          <w:rPr>
            <w:rFonts w:ascii="Courier New" w:eastAsia="Times New Roman" w:hAnsi="Courier New" w:cs="Courier New"/>
            <w:color w:val="000000"/>
            <w:sz w:val="20"/>
            <w:lang w:bidi="gu-IN"/>
          </w:rPr>
          <w:t>LinkedList</w:t>
        </w:r>
        <w:r w:rsidRPr="002F1818">
          <w:rPr>
            <w:rFonts w:ascii="Georgia" w:eastAsia="Times New Roman" w:hAnsi="Georgia" w:cs="Times New Roman"/>
            <w:color w:val="000000"/>
            <w:sz w:val="24"/>
            <w:szCs w:val="24"/>
            <w:lang w:bidi="gu-IN"/>
          </w:rPr>
          <w:t> is a generic doubly linked list in C#. LinkedList only allows sequential access. LinkedList allows for constant-time insertions or removals, but only sequential access of elements. Because linked lists need extra storage for references, they are impractical for lists of small data items such as characters. Unlike dynamic arrays, arbitrary number of items can be added to the linked list (limited by the memory of course) without the need to realocate, which is an expensive operation.</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 w:author="Unknown"/>
          <w:rFonts w:ascii="Courier New" w:eastAsia="Times New Roman" w:hAnsi="Courier New" w:cs="Courier New"/>
          <w:color w:val="000000"/>
          <w:sz w:val="20"/>
          <w:szCs w:val="20"/>
          <w:lang w:bidi="gu-IN"/>
        </w:rPr>
      </w:pPr>
      <w:ins w:id="233" w:author="Unknown">
        <w:r w:rsidRPr="002F1818">
          <w:rPr>
            <w:rFonts w:ascii="Courier New" w:eastAsia="Times New Roman" w:hAnsi="Courier New" w:cs="Courier New"/>
            <w:color w:val="000000"/>
            <w:sz w:val="20"/>
            <w:szCs w:val="20"/>
            <w:lang w:bidi="gu-IN"/>
          </w:rPr>
          <w:t>using System;</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Courier New" w:eastAsia="Times New Roman" w:hAnsi="Courier New" w:cs="Courier New"/>
          <w:color w:val="000000"/>
          <w:sz w:val="20"/>
          <w:szCs w:val="20"/>
          <w:lang w:bidi="gu-IN"/>
        </w:rPr>
      </w:pPr>
      <w:ins w:id="235" w:author="Unknown">
        <w:r w:rsidRPr="002F1818">
          <w:rPr>
            <w:rFonts w:ascii="Courier New" w:eastAsia="Times New Roman" w:hAnsi="Courier New" w:cs="Courier New"/>
            <w:color w:val="000000"/>
            <w:sz w:val="20"/>
            <w:szCs w:val="20"/>
            <w:lang w:bidi="gu-IN"/>
          </w:rPr>
          <w:t>using System.Collections.Generic;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color w:val="000000"/>
          <w:sz w:val="20"/>
          <w:szCs w:val="20"/>
          <w:lang w:bidi="gu-IN"/>
        </w:rPr>
      </w:pPr>
      <w:ins w:id="238" w:author="Unknown">
        <w:r w:rsidRPr="002F1818">
          <w:rPr>
            <w:rFonts w:ascii="Courier New" w:eastAsia="Times New Roman" w:hAnsi="Courier New" w:cs="Courier New"/>
            <w:color w:val="000000"/>
            <w:sz w:val="20"/>
            <w:szCs w:val="20"/>
            <w:lang w:bidi="gu-IN"/>
          </w:rPr>
          <w:t xml:space="preserve">public class LinkedListExample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 w:author="Unknown"/>
          <w:rFonts w:ascii="Courier New" w:eastAsia="Times New Roman" w:hAnsi="Courier New" w:cs="Courier New"/>
          <w:color w:val="000000"/>
          <w:sz w:val="20"/>
          <w:szCs w:val="20"/>
          <w:lang w:bidi="gu-IN"/>
        </w:rPr>
      </w:pPr>
      <w:ins w:id="240"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color w:val="000000"/>
          <w:sz w:val="20"/>
          <w:szCs w:val="20"/>
          <w:lang w:bidi="gu-IN"/>
        </w:rPr>
      </w:pPr>
      <w:ins w:id="242" w:author="Unknown">
        <w:r w:rsidRPr="002F1818">
          <w:rPr>
            <w:rFonts w:ascii="Courier New" w:eastAsia="Times New Roman" w:hAnsi="Courier New" w:cs="Courier New"/>
            <w:color w:val="000000"/>
            <w:sz w:val="20"/>
            <w:szCs w:val="20"/>
            <w:lang w:bidi="gu-IN"/>
          </w:rPr>
          <w:t xml:space="preserve">    static void Main()</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lang w:bidi="gu-IN"/>
        </w:rPr>
      </w:pPr>
      <w:ins w:id="244"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color w:val="000000"/>
          <w:sz w:val="20"/>
          <w:szCs w:val="20"/>
          <w:lang w:bidi="gu-IN"/>
        </w:rPr>
      </w:pPr>
      <w:ins w:id="246" w:author="Unknown">
        <w:r w:rsidRPr="002F1818">
          <w:rPr>
            <w:rFonts w:ascii="Courier New" w:eastAsia="Times New Roman" w:hAnsi="Courier New" w:cs="Courier New"/>
            <w:color w:val="000000"/>
            <w:sz w:val="20"/>
            <w:szCs w:val="20"/>
            <w:lang w:bidi="gu-IN"/>
          </w:rPr>
          <w:t xml:space="preserve">        LinkedList&lt;int&gt; nums = new LinkedList&lt;int&gt;();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color w:val="000000"/>
          <w:sz w:val="20"/>
          <w:szCs w:val="20"/>
          <w:lang w:bidi="gu-IN"/>
        </w:rPr>
      </w:pPr>
      <w:ins w:id="249" w:author="Unknown">
        <w:r w:rsidRPr="002F1818">
          <w:rPr>
            <w:rFonts w:ascii="Courier New" w:eastAsia="Times New Roman" w:hAnsi="Courier New" w:cs="Courier New"/>
            <w:color w:val="000000"/>
            <w:sz w:val="20"/>
            <w:szCs w:val="20"/>
            <w:lang w:bidi="gu-IN"/>
          </w:rPr>
          <w:t xml:space="preserve">        nums.AddLast(23);</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urier New" w:eastAsia="Times New Roman" w:hAnsi="Courier New" w:cs="Courier New"/>
          <w:color w:val="000000"/>
          <w:sz w:val="20"/>
          <w:szCs w:val="20"/>
          <w:lang w:bidi="gu-IN"/>
        </w:rPr>
      </w:pPr>
      <w:ins w:id="251" w:author="Unknown">
        <w:r w:rsidRPr="002F1818">
          <w:rPr>
            <w:rFonts w:ascii="Courier New" w:eastAsia="Times New Roman" w:hAnsi="Courier New" w:cs="Courier New"/>
            <w:color w:val="000000"/>
            <w:sz w:val="20"/>
            <w:szCs w:val="20"/>
            <w:lang w:bidi="gu-IN"/>
          </w:rPr>
          <w:t xml:space="preserve">        nums.AddLast(34);</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lang w:bidi="gu-IN"/>
        </w:rPr>
      </w:pPr>
      <w:ins w:id="253" w:author="Unknown">
        <w:r w:rsidRPr="002F1818">
          <w:rPr>
            <w:rFonts w:ascii="Courier New" w:eastAsia="Times New Roman" w:hAnsi="Courier New" w:cs="Courier New"/>
            <w:color w:val="000000"/>
            <w:sz w:val="20"/>
            <w:szCs w:val="20"/>
            <w:lang w:bidi="gu-IN"/>
          </w:rPr>
          <w:t xml:space="preserve">        nums.AddLast(33);</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lang w:bidi="gu-IN"/>
        </w:rPr>
      </w:pPr>
      <w:ins w:id="255" w:author="Unknown">
        <w:r w:rsidRPr="002F1818">
          <w:rPr>
            <w:rFonts w:ascii="Courier New" w:eastAsia="Times New Roman" w:hAnsi="Courier New" w:cs="Courier New"/>
            <w:color w:val="000000"/>
            <w:sz w:val="20"/>
            <w:szCs w:val="20"/>
            <w:lang w:bidi="gu-IN"/>
          </w:rPr>
          <w:t xml:space="preserve">        nums.AddLast(11);</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color w:val="000000"/>
          <w:sz w:val="20"/>
          <w:szCs w:val="20"/>
          <w:lang w:bidi="gu-IN"/>
        </w:rPr>
      </w:pPr>
      <w:ins w:id="257" w:author="Unknown">
        <w:r w:rsidRPr="002F1818">
          <w:rPr>
            <w:rFonts w:ascii="Courier New" w:eastAsia="Times New Roman" w:hAnsi="Courier New" w:cs="Courier New"/>
            <w:color w:val="000000"/>
            <w:sz w:val="20"/>
            <w:szCs w:val="20"/>
            <w:lang w:bidi="gu-IN"/>
          </w:rPr>
          <w:t xml:space="preserve">        nums.AddLast(6);</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color w:val="000000"/>
          <w:sz w:val="20"/>
          <w:szCs w:val="20"/>
          <w:lang w:bidi="gu-IN"/>
        </w:rPr>
      </w:pPr>
      <w:ins w:id="259" w:author="Unknown">
        <w:r w:rsidRPr="002F1818">
          <w:rPr>
            <w:rFonts w:ascii="Courier New" w:eastAsia="Times New Roman" w:hAnsi="Courier New" w:cs="Courier New"/>
            <w:color w:val="000000"/>
            <w:sz w:val="20"/>
            <w:szCs w:val="20"/>
            <w:lang w:bidi="gu-IN"/>
          </w:rPr>
          <w:t xml:space="preserve">        nums.AddFirst(9);</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color w:val="000000"/>
          <w:sz w:val="20"/>
          <w:szCs w:val="20"/>
          <w:lang w:bidi="gu-IN"/>
        </w:rPr>
      </w:pPr>
      <w:ins w:id="261" w:author="Unknown">
        <w:r w:rsidRPr="002F1818">
          <w:rPr>
            <w:rFonts w:ascii="Courier New" w:eastAsia="Times New Roman" w:hAnsi="Courier New" w:cs="Courier New"/>
            <w:color w:val="000000"/>
            <w:sz w:val="20"/>
            <w:szCs w:val="20"/>
            <w:lang w:bidi="gu-IN"/>
          </w:rPr>
          <w:t xml:space="preserve">        nums.AddFirst(7);</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color w:val="000000"/>
          <w:sz w:val="20"/>
          <w:szCs w:val="20"/>
          <w:lang w:bidi="gu-IN"/>
        </w:rPr>
      </w:pPr>
      <w:ins w:id="264" w:author="Unknown">
        <w:r w:rsidRPr="002F1818">
          <w:rPr>
            <w:rFonts w:ascii="Courier New" w:eastAsia="Times New Roman" w:hAnsi="Courier New" w:cs="Courier New"/>
            <w:color w:val="000000"/>
            <w:sz w:val="20"/>
            <w:szCs w:val="20"/>
            <w:lang w:bidi="gu-IN"/>
          </w:rPr>
          <w:t xml:space="preserve">        LinkedListNode&lt;int&gt; node = nums.Find(6);</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color w:val="000000"/>
          <w:sz w:val="20"/>
          <w:szCs w:val="20"/>
          <w:lang w:bidi="gu-IN"/>
        </w:rPr>
      </w:pPr>
      <w:ins w:id="266" w:author="Unknown">
        <w:r w:rsidRPr="002F1818">
          <w:rPr>
            <w:rFonts w:ascii="Courier New" w:eastAsia="Times New Roman" w:hAnsi="Courier New" w:cs="Courier New"/>
            <w:color w:val="000000"/>
            <w:sz w:val="20"/>
            <w:szCs w:val="20"/>
            <w:lang w:bidi="gu-IN"/>
          </w:rPr>
          <w:t xml:space="preserve">        nums.AddBefore(node, 5);</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Courier New" w:eastAsia="Times New Roman" w:hAnsi="Courier New" w:cs="Courier New"/>
          <w:color w:val="000000"/>
          <w:sz w:val="20"/>
          <w:szCs w:val="20"/>
          <w:lang w:bidi="gu-IN"/>
        </w:rPr>
      </w:pPr>
      <w:ins w:id="269" w:author="Unknown">
        <w:r w:rsidRPr="002F1818">
          <w:rPr>
            <w:rFonts w:ascii="Courier New" w:eastAsia="Times New Roman" w:hAnsi="Courier New" w:cs="Courier New"/>
            <w:color w:val="000000"/>
            <w:sz w:val="20"/>
            <w:szCs w:val="20"/>
            <w:lang w:bidi="gu-IN"/>
          </w:rPr>
          <w:t xml:space="preserve">        foreach(int num in nums)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lang w:bidi="gu-IN"/>
        </w:rPr>
      </w:pPr>
      <w:ins w:id="271"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Courier New" w:eastAsia="Times New Roman" w:hAnsi="Courier New" w:cs="Courier New"/>
          <w:color w:val="000000"/>
          <w:sz w:val="20"/>
          <w:szCs w:val="20"/>
          <w:lang w:bidi="gu-IN"/>
        </w:rPr>
      </w:pPr>
      <w:ins w:id="273" w:author="Unknown">
        <w:r w:rsidRPr="002F1818">
          <w:rPr>
            <w:rFonts w:ascii="Courier New" w:eastAsia="Times New Roman" w:hAnsi="Courier New" w:cs="Courier New"/>
            <w:color w:val="000000"/>
            <w:sz w:val="20"/>
            <w:szCs w:val="20"/>
            <w:lang w:bidi="gu-IN"/>
          </w:rPr>
          <w:t xml:space="preserve">            Console.WriteLine(num);</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lang w:bidi="gu-IN"/>
        </w:rPr>
      </w:pPr>
      <w:ins w:id="275"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lang w:bidi="gu-IN"/>
        </w:rPr>
      </w:pPr>
      <w:ins w:id="277"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color w:val="000000"/>
          <w:sz w:val="20"/>
          <w:szCs w:val="20"/>
          <w:lang w:bidi="gu-IN"/>
        </w:rPr>
      </w:pPr>
      <w:ins w:id="279" w:author="Unknown">
        <w:r w:rsidRPr="002F1818">
          <w:rPr>
            <w:rFonts w:ascii="Courier New" w:eastAsia="Times New Roman" w:hAnsi="Courier New" w:cs="Courier New"/>
            <w:color w:val="000000"/>
            <w:sz w:val="20"/>
            <w:szCs w:val="20"/>
            <w:lang w:bidi="gu-IN"/>
          </w:rPr>
          <w:lastRenderedPageBreak/>
          <w:t>}</w:t>
        </w:r>
      </w:ins>
    </w:p>
    <w:p w:rsidR="002F1818" w:rsidRPr="002F1818" w:rsidRDefault="002F1818" w:rsidP="002F1818">
      <w:pPr>
        <w:spacing w:before="100" w:beforeAutospacing="1" w:after="100" w:afterAutospacing="1" w:line="384" w:lineRule="atLeast"/>
        <w:rPr>
          <w:ins w:id="280" w:author="Unknown"/>
          <w:rFonts w:ascii="Georgia" w:eastAsia="Times New Roman" w:hAnsi="Georgia" w:cs="Times New Roman"/>
          <w:color w:val="000000"/>
          <w:sz w:val="24"/>
          <w:szCs w:val="24"/>
          <w:lang w:bidi="gu-IN"/>
        </w:rPr>
      </w:pPr>
      <w:ins w:id="281" w:author="Unknown">
        <w:r w:rsidRPr="002F1818">
          <w:rPr>
            <w:rFonts w:ascii="Georgia" w:eastAsia="Times New Roman" w:hAnsi="Georgia" w:cs="Times New Roman"/>
            <w:color w:val="000000"/>
            <w:sz w:val="24"/>
            <w:szCs w:val="24"/>
            <w:lang w:bidi="gu-IN"/>
          </w:rPr>
          <w:t>This is a </w:t>
        </w:r>
        <w:r w:rsidRPr="002F1818">
          <w:rPr>
            <w:rFonts w:ascii="Courier New" w:eastAsia="Times New Roman" w:hAnsi="Courier New" w:cs="Courier New"/>
            <w:color w:val="000000"/>
            <w:sz w:val="20"/>
            <w:lang w:bidi="gu-IN"/>
          </w:rPr>
          <w:t>LinkedList</w:t>
        </w:r>
        <w:r w:rsidRPr="002F1818">
          <w:rPr>
            <w:rFonts w:ascii="Georgia" w:eastAsia="Times New Roman" w:hAnsi="Georgia" w:cs="Times New Roman"/>
            <w:color w:val="000000"/>
            <w:sz w:val="24"/>
            <w:szCs w:val="24"/>
            <w:lang w:bidi="gu-IN"/>
          </w:rPr>
          <w:t> example with some of its methods.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color w:val="000000"/>
          <w:sz w:val="20"/>
          <w:szCs w:val="20"/>
          <w:lang w:bidi="gu-IN"/>
        </w:rPr>
      </w:pPr>
      <w:ins w:id="283" w:author="Unknown">
        <w:r w:rsidRPr="002F1818">
          <w:rPr>
            <w:rFonts w:ascii="Courier New" w:eastAsia="Times New Roman" w:hAnsi="Courier New" w:cs="Courier New"/>
            <w:color w:val="000000"/>
            <w:sz w:val="20"/>
            <w:szCs w:val="20"/>
            <w:lang w:bidi="gu-IN"/>
          </w:rPr>
          <w:t>LinkedList&lt;int&gt; nums = new LinkedList&lt;int&gt;();</w:t>
        </w:r>
      </w:ins>
    </w:p>
    <w:p w:rsidR="002F1818" w:rsidRPr="002F1818" w:rsidRDefault="002F1818" w:rsidP="002F1818">
      <w:pPr>
        <w:spacing w:before="100" w:beforeAutospacing="1" w:after="100" w:afterAutospacing="1" w:line="384" w:lineRule="atLeast"/>
        <w:rPr>
          <w:ins w:id="284" w:author="Unknown"/>
          <w:rFonts w:ascii="Georgia" w:eastAsia="Times New Roman" w:hAnsi="Georgia" w:cs="Times New Roman"/>
          <w:color w:val="000000"/>
          <w:sz w:val="24"/>
          <w:szCs w:val="24"/>
          <w:lang w:bidi="gu-IN"/>
        </w:rPr>
      </w:pPr>
      <w:ins w:id="285" w:author="Unknown">
        <w:r w:rsidRPr="002F1818">
          <w:rPr>
            <w:rFonts w:ascii="Georgia" w:eastAsia="Times New Roman" w:hAnsi="Georgia" w:cs="Times New Roman"/>
            <w:color w:val="000000"/>
            <w:sz w:val="24"/>
            <w:szCs w:val="24"/>
            <w:lang w:bidi="gu-IN"/>
          </w:rPr>
          <w:t>This is an integer </w:t>
        </w:r>
        <w:r w:rsidRPr="002F1818">
          <w:rPr>
            <w:rFonts w:ascii="Courier New" w:eastAsia="Times New Roman" w:hAnsi="Courier New" w:cs="Courier New"/>
            <w:color w:val="000000"/>
            <w:sz w:val="20"/>
            <w:lang w:bidi="gu-IN"/>
          </w:rPr>
          <w:t>LinkedList</w:t>
        </w:r>
        <w:r w:rsidRPr="002F1818">
          <w:rPr>
            <w:rFonts w:ascii="Georgia" w:eastAsia="Times New Roman" w:hAnsi="Georgia" w:cs="Times New Roman"/>
            <w:color w:val="000000"/>
            <w:sz w:val="24"/>
            <w:szCs w:val="24"/>
            <w:lang w:bidi="gu-IN"/>
          </w:rPr>
          <w: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color w:val="000000"/>
          <w:sz w:val="20"/>
          <w:szCs w:val="20"/>
          <w:lang w:bidi="gu-IN"/>
        </w:rPr>
      </w:pPr>
      <w:ins w:id="287" w:author="Unknown">
        <w:r w:rsidRPr="002F1818">
          <w:rPr>
            <w:rFonts w:ascii="Courier New" w:eastAsia="Times New Roman" w:hAnsi="Courier New" w:cs="Courier New"/>
            <w:color w:val="000000"/>
            <w:sz w:val="20"/>
            <w:szCs w:val="20"/>
            <w:lang w:bidi="gu-IN"/>
          </w:rPr>
          <w:t>nums.AddLast(23);</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color w:val="000000"/>
          <w:sz w:val="20"/>
          <w:szCs w:val="20"/>
          <w:lang w:bidi="gu-IN"/>
        </w:rPr>
      </w:pPr>
      <w:ins w:id="289"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 w:author="Unknown"/>
          <w:rFonts w:ascii="Courier New" w:eastAsia="Times New Roman" w:hAnsi="Courier New" w:cs="Courier New"/>
          <w:color w:val="000000"/>
          <w:sz w:val="20"/>
          <w:szCs w:val="20"/>
          <w:lang w:bidi="gu-IN"/>
        </w:rPr>
      </w:pPr>
      <w:ins w:id="291" w:author="Unknown">
        <w:r w:rsidRPr="002F1818">
          <w:rPr>
            <w:rFonts w:ascii="Courier New" w:eastAsia="Times New Roman" w:hAnsi="Courier New" w:cs="Courier New"/>
            <w:color w:val="000000"/>
            <w:sz w:val="20"/>
            <w:szCs w:val="20"/>
            <w:lang w:bidi="gu-IN"/>
          </w:rPr>
          <w:t>nums.AddFirst(7);</w:t>
        </w:r>
      </w:ins>
    </w:p>
    <w:p w:rsidR="002F1818" w:rsidRPr="002F1818" w:rsidRDefault="002F1818" w:rsidP="002F1818">
      <w:pPr>
        <w:spacing w:before="100" w:beforeAutospacing="1" w:after="100" w:afterAutospacing="1" w:line="384" w:lineRule="atLeast"/>
        <w:rPr>
          <w:ins w:id="292" w:author="Unknown"/>
          <w:rFonts w:ascii="Georgia" w:eastAsia="Times New Roman" w:hAnsi="Georgia" w:cs="Times New Roman"/>
          <w:color w:val="000000"/>
          <w:sz w:val="24"/>
          <w:szCs w:val="24"/>
          <w:lang w:bidi="gu-IN"/>
        </w:rPr>
      </w:pPr>
      <w:ins w:id="293" w:author="Unknown">
        <w:r w:rsidRPr="002F1818">
          <w:rPr>
            <w:rFonts w:ascii="Georgia" w:eastAsia="Times New Roman" w:hAnsi="Georgia" w:cs="Times New Roman"/>
            <w:color w:val="000000"/>
            <w:sz w:val="24"/>
            <w:szCs w:val="24"/>
            <w:lang w:bidi="gu-IN"/>
          </w:rPr>
          <w:t>We populate the linked list using the </w:t>
        </w:r>
        <w:r w:rsidRPr="002F1818">
          <w:rPr>
            <w:rFonts w:ascii="Courier New" w:eastAsia="Times New Roman" w:hAnsi="Courier New" w:cs="Courier New"/>
            <w:color w:val="000000"/>
            <w:sz w:val="20"/>
            <w:lang w:bidi="gu-IN"/>
          </w:rPr>
          <w:t>AddLast()</w:t>
        </w:r>
        <w:r w:rsidRPr="002F1818">
          <w:rPr>
            <w:rFonts w:ascii="Georgia" w:eastAsia="Times New Roman" w:hAnsi="Georgia" w:cs="Times New Roman"/>
            <w:color w:val="000000"/>
            <w:sz w:val="24"/>
            <w:szCs w:val="24"/>
            <w:lang w:bidi="gu-IN"/>
          </w:rPr>
          <w:t> and </w:t>
        </w:r>
        <w:r w:rsidRPr="002F1818">
          <w:rPr>
            <w:rFonts w:ascii="Courier New" w:eastAsia="Times New Roman" w:hAnsi="Courier New" w:cs="Courier New"/>
            <w:color w:val="000000"/>
            <w:sz w:val="20"/>
            <w:lang w:bidi="gu-IN"/>
          </w:rPr>
          <w:t>AddFirst()</w:t>
        </w:r>
        <w:r w:rsidRPr="002F1818">
          <w:rPr>
            <w:rFonts w:ascii="Georgia" w:eastAsia="Times New Roman" w:hAnsi="Georgia" w:cs="Times New Roman"/>
            <w:color w:val="000000"/>
            <w:sz w:val="24"/>
            <w:szCs w:val="24"/>
            <w:lang w:bidi="gu-IN"/>
          </w:rPr>
          <w:t> methods.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4" w:author="Unknown"/>
          <w:rFonts w:ascii="Courier New" w:eastAsia="Times New Roman" w:hAnsi="Courier New" w:cs="Courier New"/>
          <w:color w:val="000000"/>
          <w:sz w:val="20"/>
          <w:szCs w:val="20"/>
          <w:lang w:bidi="gu-IN"/>
        </w:rPr>
      </w:pPr>
      <w:ins w:id="295" w:author="Unknown">
        <w:r w:rsidRPr="002F1818">
          <w:rPr>
            <w:rFonts w:ascii="Courier New" w:eastAsia="Times New Roman" w:hAnsi="Courier New" w:cs="Courier New"/>
            <w:color w:val="000000"/>
            <w:sz w:val="20"/>
            <w:szCs w:val="20"/>
            <w:lang w:bidi="gu-IN"/>
          </w:rPr>
          <w:t>LinkedListNode&lt;int&gt; node = nums.Find(6);</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 w:author="Unknown"/>
          <w:rFonts w:ascii="Courier New" w:eastAsia="Times New Roman" w:hAnsi="Courier New" w:cs="Courier New"/>
          <w:color w:val="000000"/>
          <w:sz w:val="20"/>
          <w:szCs w:val="20"/>
          <w:lang w:bidi="gu-IN"/>
        </w:rPr>
      </w:pPr>
      <w:ins w:id="297" w:author="Unknown">
        <w:r w:rsidRPr="002F1818">
          <w:rPr>
            <w:rFonts w:ascii="Courier New" w:eastAsia="Times New Roman" w:hAnsi="Courier New" w:cs="Courier New"/>
            <w:color w:val="000000"/>
            <w:sz w:val="20"/>
            <w:szCs w:val="20"/>
            <w:lang w:bidi="gu-IN"/>
          </w:rPr>
          <w:t>nums.AddBefore(node, 5);</w:t>
        </w:r>
      </w:ins>
    </w:p>
    <w:p w:rsidR="002F1818" w:rsidRPr="002F1818" w:rsidRDefault="002F1818" w:rsidP="002F1818">
      <w:pPr>
        <w:spacing w:before="100" w:beforeAutospacing="1" w:after="100" w:afterAutospacing="1" w:line="384" w:lineRule="atLeast"/>
        <w:rPr>
          <w:ins w:id="298" w:author="Unknown"/>
          <w:rFonts w:ascii="Georgia" w:eastAsia="Times New Roman" w:hAnsi="Georgia" w:cs="Times New Roman"/>
          <w:color w:val="000000"/>
          <w:sz w:val="24"/>
          <w:szCs w:val="24"/>
          <w:lang w:bidi="gu-IN"/>
        </w:rPr>
      </w:pPr>
      <w:ins w:id="299" w:author="Unknown">
        <w:r w:rsidRPr="002F1818">
          <w:rPr>
            <w:rFonts w:ascii="Georgia" w:eastAsia="Times New Roman" w:hAnsi="Georgia" w:cs="Times New Roman"/>
            <w:color w:val="000000"/>
            <w:sz w:val="24"/>
            <w:szCs w:val="24"/>
            <w:lang w:bidi="gu-IN"/>
          </w:rPr>
          <w:t>A </w:t>
        </w:r>
        <w:r w:rsidRPr="002F1818">
          <w:rPr>
            <w:rFonts w:ascii="Courier New" w:eastAsia="Times New Roman" w:hAnsi="Courier New" w:cs="Courier New"/>
            <w:color w:val="000000"/>
            <w:sz w:val="20"/>
            <w:lang w:bidi="gu-IN"/>
          </w:rPr>
          <w:t>LinkedList</w:t>
        </w:r>
        <w:r w:rsidRPr="002F1818">
          <w:rPr>
            <w:rFonts w:ascii="Georgia" w:eastAsia="Times New Roman" w:hAnsi="Georgia" w:cs="Times New Roman"/>
            <w:color w:val="000000"/>
            <w:sz w:val="24"/>
            <w:szCs w:val="24"/>
            <w:lang w:bidi="gu-IN"/>
          </w:rPr>
          <w:t> consists of nodes. We find a specific node and add an element before it.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 w:author="Unknown"/>
          <w:rFonts w:ascii="Courier New" w:eastAsia="Times New Roman" w:hAnsi="Courier New" w:cs="Courier New"/>
          <w:color w:val="000000"/>
          <w:sz w:val="20"/>
          <w:szCs w:val="20"/>
          <w:lang w:bidi="gu-IN"/>
        </w:rPr>
      </w:pPr>
      <w:ins w:id="301" w:author="Unknown">
        <w:r w:rsidRPr="002F1818">
          <w:rPr>
            <w:rFonts w:ascii="Courier New" w:eastAsia="Times New Roman" w:hAnsi="Courier New" w:cs="Courier New"/>
            <w:color w:val="000000"/>
            <w:sz w:val="20"/>
            <w:szCs w:val="20"/>
            <w:lang w:bidi="gu-IN"/>
          </w:rPr>
          <w:t>foreach(int num in nums)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 w:author="Unknown"/>
          <w:rFonts w:ascii="Courier New" w:eastAsia="Times New Roman" w:hAnsi="Courier New" w:cs="Courier New"/>
          <w:color w:val="000000"/>
          <w:sz w:val="20"/>
          <w:szCs w:val="20"/>
          <w:lang w:bidi="gu-IN"/>
        </w:rPr>
      </w:pPr>
      <w:ins w:id="303"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color w:val="000000"/>
          <w:sz w:val="20"/>
          <w:szCs w:val="20"/>
          <w:lang w:bidi="gu-IN"/>
        </w:rPr>
      </w:pPr>
      <w:ins w:id="305" w:author="Unknown">
        <w:r w:rsidRPr="002F1818">
          <w:rPr>
            <w:rFonts w:ascii="Courier New" w:eastAsia="Times New Roman" w:hAnsi="Courier New" w:cs="Courier New"/>
            <w:color w:val="000000"/>
            <w:sz w:val="20"/>
            <w:szCs w:val="20"/>
            <w:lang w:bidi="gu-IN"/>
          </w:rPr>
          <w:t xml:space="preserve">    Console.WriteLine(num);</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Unknown"/>
          <w:rFonts w:ascii="Courier New" w:eastAsia="Times New Roman" w:hAnsi="Courier New" w:cs="Courier New"/>
          <w:color w:val="000000"/>
          <w:sz w:val="20"/>
          <w:szCs w:val="20"/>
          <w:lang w:bidi="gu-IN"/>
        </w:rPr>
      </w:pPr>
      <w:ins w:id="307"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308" w:author="Unknown"/>
          <w:rFonts w:ascii="Georgia" w:eastAsia="Times New Roman" w:hAnsi="Georgia" w:cs="Times New Roman"/>
          <w:color w:val="000000"/>
          <w:sz w:val="24"/>
          <w:szCs w:val="24"/>
          <w:lang w:bidi="gu-IN"/>
        </w:rPr>
      </w:pPr>
      <w:ins w:id="309" w:author="Unknown">
        <w:r w:rsidRPr="002F1818">
          <w:rPr>
            <w:rFonts w:ascii="Georgia" w:eastAsia="Times New Roman" w:hAnsi="Georgia" w:cs="Times New Roman"/>
            <w:color w:val="000000"/>
            <w:sz w:val="24"/>
            <w:szCs w:val="24"/>
            <w:lang w:bidi="gu-IN"/>
          </w:rPr>
          <w:t>We are printing all elements to the console.</w:t>
        </w:r>
      </w:ins>
    </w:p>
    <w:p w:rsidR="002F1818" w:rsidRPr="002F1818" w:rsidRDefault="002F1818" w:rsidP="002F1818">
      <w:pPr>
        <w:spacing w:before="375" w:after="375" w:line="384" w:lineRule="atLeast"/>
        <w:outlineLvl w:val="1"/>
        <w:rPr>
          <w:ins w:id="310" w:author="Unknown"/>
          <w:rFonts w:ascii="Times New Roman" w:eastAsia="Times New Roman" w:hAnsi="Times New Roman" w:cs="Times New Roman"/>
          <w:b/>
          <w:bCs/>
          <w:color w:val="000000"/>
          <w:sz w:val="36"/>
          <w:szCs w:val="36"/>
          <w:lang w:bidi="gu-IN"/>
        </w:rPr>
      </w:pPr>
      <w:ins w:id="311" w:author="Unknown">
        <w:r w:rsidRPr="002F1818">
          <w:rPr>
            <w:rFonts w:ascii="Times New Roman" w:eastAsia="Times New Roman" w:hAnsi="Times New Roman" w:cs="Times New Roman"/>
            <w:b/>
            <w:bCs/>
            <w:color w:val="000000"/>
            <w:sz w:val="36"/>
            <w:szCs w:val="36"/>
            <w:lang w:bidi="gu-IN"/>
          </w:rPr>
          <w:t>Dictionary</w:t>
        </w:r>
      </w:ins>
    </w:p>
    <w:p w:rsidR="002F1818" w:rsidRPr="002F1818" w:rsidRDefault="002F1818" w:rsidP="002F1818">
      <w:pPr>
        <w:spacing w:before="100" w:beforeAutospacing="1" w:after="100" w:afterAutospacing="1" w:line="384" w:lineRule="atLeast"/>
        <w:rPr>
          <w:ins w:id="312" w:author="Unknown"/>
          <w:rFonts w:ascii="Georgia" w:eastAsia="Times New Roman" w:hAnsi="Georgia" w:cs="Times New Roman"/>
          <w:color w:val="000000"/>
          <w:sz w:val="24"/>
          <w:szCs w:val="24"/>
          <w:lang w:bidi="gu-IN"/>
        </w:rPr>
      </w:pPr>
      <w:ins w:id="313" w:author="Unknown">
        <w:r w:rsidRPr="002F1818">
          <w:rPr>
            <w:rFonts w:ascii="Georgia" w:eastAsia="Times New Roman" w:hAnsi="Georgia" w:cs="Times New Roman"/>
            <w:color w:val="000000"/>
            <w:sz w:val="24"/>
            <w:szCs w:val="24"/>
            <w:lang w:bidi="gu-IN"/>
          </w:rPr>
          <w:t>A </w:t>
        </w:r>
        <w:r w:rsidRPr="002F1818">
          <w:rPr>
            <w:rFonts w:ascii="Courier New" w:eastAsia="Times New Roman" w:hAnsi="Courier New" w:cs="Courier New"/>
            <w:color w:val="000000"/>
            <w:sz w:val="20"/>
            <w:lang w:bidi="gu-IN"/>
          </w:rPr>
          <w:t>dictionary</w:t>
        </w:r>
        <w:r w:rsidRPr="002F1818">
          <w:rPr>
            <w:rFonts w:ascii="Georgia" w:eastAsia="Times New Roman" w:hAnsi="Georgia" w:cs="Times New Roman"/>
            <w:color w:val="000000"/>
            <w:sz w:val="24"/>
            <w:szCs w:val="24"/>
            <w:lang w:bidi="gu-IN"/>
          </w:rPr>
          <w:t>, also called an associative array, is a collection of unique keys and a collection of values, where each key is associated with one value. Retrieving and adding values is very fast. Dictionaries take more memory, because for each value there is also a key.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4" w:author="Unknown"/>
          <w:rFonts w:ascii="Courier New" w:eastAsia="Times New Roman" w:hAnsi="Courier New" w:cs="Courier New"/>
          <w:color w:val="000000"/>
          <w:sz w:val="20"/>
          <w:szCs w:val="20"/>
          <w:lang w:bidi="gu-IN"/>
        </w:rPr>
      </w:pPr>
      <w:ins w:id="315" w:author="Unknown">
        <w:r w:rsidRPr="002F1818">
          <w:rPr>
            <w:rFonts w:ascii="Courier New" w:eastAsia="Times New Roman" w:hAnsi="Courier New" w:cs="Courier New"/>
            <w:color w:val="000000"/>
            <w:sz w:val="20"/>
            <w:szCs w:val="20"/>
            <w:lang w:bidi="gu-IN"/>
          </w:rPr>
          <w:t>using System;</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6" w:author="Unknown"/>
          <w:rFonts w:ascii="Courier New" w:eastAsia="Times New Roman" w:hAnsi="Courier New" w:cs="Courier New"/>
          <w:color w:val="000000"/>
          <w:sz w:val="20"/>
          <w:szCs w:val="20"/>
          <w:lang w:bidi="gu-IN"/>
        </w:rPr>
      </w:pPr>
      <w:ins w:id="317" w:author="Unknown">
        <w:r w:rsidRPr="002F1818">
          <w:rPr>
            <w:rFonts w:ascii="Courier New" w:eastAsia="Times New Roman" w:hAnsi="Courier New" w:cs="Courier New"/>
            <w:color w:val="000000"/>
            <w:sz w:val="20"/>
            <w:szCs w:val="20"/>
            <w:lang w:bidi="gu-IN"/>
          </w:rPr>
          <w:t>using System.Collections.Generic;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color w:val="000000"/>
          <w:sz w:val="20"/>
          <w:szCs w:val="20"/>
          <w:lang w:bidi="gu-IN"/>
        </w:rPr>
      </w:pPr>
      <w:ins w:id="320" w:author="Unknown">
        <w:r w:rsidRPr="002F1818">
          <w:rPr>
            <w:rFonts w:ascii="Courier New" w:eastAsia="Times New Roman" w:hAnsi="Courier New" w:cs="Courier New"/>
            <w:color w:val="000000"/>
            <w:sz w:val="20"/>
            <w:szCs w:val="20"/>
            <w:lang w:bidi="gu-IN"/>
          </w:rPr>
          <w:t xml:space="preserve">public class DictionaryExample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lang w:bidi="gu-IN"/>
        </w:rPr>
      </w:pPr>
      <w:ins w:id="322"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color w:val="000000"/>
          <w:sz w:val="20"/>
          <w:szCs w:val="20"/>
          <w:lang w:bidi="gu-IN"/>
        </w:rPr>
      </w:pPr>
      <w:ins w:id="324" w:author="Unknown">
        <w:r w:rsidRPr="002F1818">
          <w:rPr>
            <w:rFonts w:ascii="Courier New" w:eastAsia="Times New Roman" w:hAnsi="Courier New" w:cs="Courier New"/>
            <w:color w:val="000000"/>
            <w:sz w:val="20"/>
            <w:szCs w:val="20"/>
            <w:lang w:bidi="gu-IN"/>
          </w:rPr>
          <w:t xml:space="preserve">    static void Main()</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lang w:bidi="gu-IN"/>
        </w:rPr>
      </w:pPr>
      <w:ins w:id="326"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lang w:bidi="gu-IN"/>
        </w:rPr>
      </w:pPr>
      <w:ins w:id="328" w:author="Unknown">
        <w:r w:rsidRPr="002F1818">
          <w:rPr>
            <w:rFonts w:ascii="Courier New" w:eastAsia="Times New Roman" w:hAnsi="Courier New" w:cs="Courier New"/>
            <w:color w:val="000000"/>
            <w:sz w:val="20"/>
            <w:szCs w:val="20"/>
            <w:lang w:bidi="gu-IN"/>
          </w:rPr>
          <w:t xml:space="preserve">        Dictionary&lt;string, string&gt; domains = new Dictionary&lt;string, string&gt;();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9"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lang w:bidi="gu-IN"/>
        </w:rPr>
      </w:pPr>
      <w:ins w:id="331" w:author="Unknown">
        <w:r w:rsidRPr="002F1818">
          <w:rPr>
            <w:rFonts w:ascii="Courier New" w:eastAsia="Times New Roman" w:hAnsi="Courier New" w:cs="Courier New"/>
            <w:color w:val="000000"/>
            <w:sz w:val="20"/>
            <w:szCs w:val="20"/>
            <w:lang w:bidi="gu-IN"/>
          </w:rPr>
          <w:t xml:space="preserve">        domains.Add("de", "Germany");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Courier New" w:eastAsia="Times New Roman" w:hAnsi="Courier New" w:cs="Courier New"/>
          <w:color w:val="000000"/>
          <w:sz w:val="20"/>
          <w:szCs w:val="20"/>
          <w:lang w:bidi="gu-IN"/>
        </w:rPr>
      </w:pPr>
      <w:ins w:id="333" w:author="Unknown">
        <w:r w:rsidRPr="002F1818">
          <w:rPr>
            <w:rFonts w:ascii="Courier New" w:eastAsia="Times New Roman" w:hAnsi="Courier New" w:cs="Courier New"/>
            <w:color w:val="000000"/>
            <w:sz w:val="20"/>
            <w:szCs w:val="20"/>
            <w:lang w:bidi="gu-IN"/>
          </w:rPr>
          <w:lastRenderedPageBreak/>
          <w:t xml:space="preserve">        domains.Add("sk", "Slovakia");</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color w:val="000000"/>
          <w:sz w:val="20"/>
          <w:szCs w:val="20"/>
          <w:lang w:bidi="gu-IN"/>
        </w:rPr>
      </w:pPr>
      <w:ins w:id="335" w:author="Unknown">
        <w:r w:rsidRPr="002F1818">
          <w:rPr>
            <w:rFonts w:ascii="Courier New" w:eastAsia="Times New Roman" w:hAnsi="Courier New" w:cs="Courier New"/>
            <w:color w:val="000000"/>
            <w:sz w:val="20"/>
            <w:szCs w:val="20"/>
            <w:lang w:bidi="gu-IN"/>
          </w:rPr>
          <w:t xml:space="preserve">        domains.Add("us", "United States");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color w:val="000000"/>
          <w:sz w:val="20"/>
          <w:szCs w:val="20"/>
          <w:lang w:bidi="gu-IN"/>
        </w:rPr>
      </w:pPr>
      <w:ins w:id="337" w:author="Unknown">
        <w:r w:rsidRPr="002F1818">
          <w:rPr>
            <w:rFonts w:ascii="Courier New" w:eastAsia="Times New Roman" w:hAnsi="Courier New" w:cs="Courier New"/>
            <w:color w:val="000000"/>
            <w:sz w:val="20"/>
            <w:szCs w:val="20"/>
            <w:lang w:bidi="gu-IN"/>
          </w:rPr>
          <w:t xml:space="preserve">        domains.Add("ru", "Russia");</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 w:author="Unknown"/>
          <w:rFonts w:ascii="Courier New" w:eastAsia="Times New Roman" w:hAnsi="Courier New" w:cs="Courier New"/>
          <w:color w:val="000000"/>
          <w:sz w:val="20"/>
          <w:szCs w:val="20"/>
          <w:lang w:bidi="gu-IN"/>
        </w:rPr>
      </w:pPr>
      <w:ins w:id="339" w:author="Unknown">
        <w:r w:rsidRPr="002F1818">
          <w:rPr>
            <w:rFonts w:ascii="Courier New" w:eastAsia="Times New Roman" w:hAnsi="Courier New" w:cs="Courier New"/>
            <w:color w:val="000000"/>
            <w:sz w:val="20"/>
            <w:szCs w:val="20"/>
            <w:lang w:bidi="gu-IN"/>
          </w:rPr>
          <w:t xml:space="preserve">        domains.Add("hu", "Hungary");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0" w:author="Unknown"/>
          <w:rFonts w:ascii="Courier New" w:eastAsia="Times New Roman" w:hAnsi="Courier New" w:cs="Courier New"/>
          <w:color w:val="000000"/>
          <w:sz w:val="20"/>
          <w:szCs w:val="20"/>
          <w:lang w:bidi="gu-IN"/>
        </w:rPr>
      </w:pPr>
      <w:ins w:id="341" w:author="Unknown">
        <w:r w:rsidRPr="002F1818">
          <w:rPr>
            <w:rFonts w:ascii="Courier New" w:eastAsia="Times New Roman" w:hAnsi="Courier New" w:cs="Courier New"/>
            <w:color w:val="000000"/>
            <w:sz w:val="20"/>
            <w:szCs w:val="20"/>
            <w:lang w:bidi="gu-IN"/>
          </w:rPr>
          <w:t xml:space="preserve">        domains.Add("pl", "Poland");</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color w:val="000000"/>
          <w:sz w:val="20"/>
          <w:szCs w:val="20"/>
          <w:lang w:bidi="gu-IN"/>
        </w:rPr>
      </w:pPr>
      <w:ins w:id="344" w:author="Unknown">
        <w:r w:rsidRPr="002F1818">
          <w:rPr>
            <w:rFonts w:ascii="Courier New" w:eastAsia="Times New Roman" w:hAnsi="Courier New" w:cs="Courier New"/>
            <w:color w:val="000000"/>
            <w:sz w:val="20"/>
            <w:szCs w:val="20"/>
            <w:lang w:bidi="gu-IN"/>
          </w:rPr>
          <w:t xml:space="preserve">        Console.WriteLine(domains["sk"]);</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5" w:author="Unknown"/>
          <w:rFonts w:ascii="Courier New" w:eastAsia="Times New Roman" w:hAnsi="Courier New" w:cs="Courier New"/>
          <w:color w:val="000000"/>
          <w:sz w:val="20"/>
          <w:szCs w:val="20"/>
          <w:lang w:bidi="gu-IN"/>
        </w:rPr>
      </w:pPr>
      <w:ins w:id="346" w:author="Unknown">
        <w:r w:rsidRPr="002F1818">
          <w:rPr>
            <w:rFonts w:ascii="Courier New" w:eastAsia="Times New Roman" w:hAnsi="Courier New" w:cs="Courier New"/>
            <w:color w:val="000000"/>
            <w:sz w:val="20"/>
            <w:szCs w:val="20"/>
            <w:lang w:bidi="gu-IN"/>
          </w:rPr>
          <w:t xml:space="preserve">        Console.WriteLine(domains["de"]);</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color w:val="000000"/>
          <w:sz w:val="20"/>
          <w:szCs w:val="20"/>
          <w:lang w:bidi="gu-IN"/>
        </w:rPr>
      </w:pPr>
      <w:ins w:id="349" w:author="Unknown">
        <w:r w:rsidRPr="002F1818">
          <w:rPr>
            <w:rFonts w:ascii="Courier New" w:eastAsia="Times New Roman" w:hAnsi="Courier New" w:cs="Courier New"/>
            <w:color w:val="000000"/>
            <w:sz w:val="20"/>
            <w:szCs w:val="20"/>
            <w:lang w:bidi="gu-IN"/>
          </w:rPr>
          <w:t xml:space="preserve">        Console.WriteLine("Dictionary has {0} items",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color w:val="000000"/>
          <w:sz w:val="20"/>
          <w:szCs w:val="20"/>
          <w:lang w:bidi="gu-IN"/>
        </w:rPr>
      </w:pPr>
      <w:ins w:id="351" w:author="Unknown">
        <w:r w:rsidRPr="002F1818">
          <w:rPr>
            <w:rFonts w:ascii="Courier New" w:eastAsia="Times New Roman" w:hAnsi="Courier New" w:cs="Courier New"/>
            <w:color w:val="000000"/>
            <w:sz w:val="20"/>
            <w:szCs w:val="20"/>
            <w:lang w:bidi="gu-IN"/>
          </w:rPr>
          <w:t xml:space="preserve">            domains.Count);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Unknown"/>
          <w:rFonts w:ascii="Courier New" w:eastAsia="Times New Roman" w:hAnsi="Courier New" w:cs="Courier New"/>
          <w:color w:val="000000"/>
          <w:sz w:val="20"/>
          <w:szCs w:val="20"/>
          <w:lang w:bidi="gu-IN"/>
        </w:rPr>
      </w:pPr>
      <w:ins w:id="354" w:author="Unknown">
        <w:r w:rsidRPr="002F1818">
          <w:rPr>
            <w:rFonts w:ascii="Courier New" w:eastAsia="Times New Roman" w:hAnsi="Courier New" w:cs="Courier New"/>
            <w:color w:val="000000"/>
            <w:sz w:val="20"/>
            <w:szCs w:val="20"/>
            <w:lang w:bidi="gu-IN"/>
          </w:rPr>
          <w:t xml:space="preserve">        Console.WriteLine("Keys of the dictionary:");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lang w:bidi="gu-IN"/>
        </w:rPr>
      </w:pPr>
      <w:ins w:id="357" w:author="Unknown">
        <w:r w:rsidRPr="002F1818">
          <w:rPr>
            <w:rFonts w:ascii="Courier New" w:eastAsia="Times New Roman" w:hAnsi="Courier New" w:cs="Courier New"/>
            <w:color w:val="000000"/>
            <w:sz w:val="20"/>
            <w:szCs w:val="20"/>
            <w:lang w:bidi="gu-IN"/>
          </w:rPr>
          <w:t xml:space="preserve">        List&lt;string&gt; keys = new List&lt;string&gt;(domains.Keys);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lang w:bidi="gu-IN"/>
        </w:rPr>
      </w:pPr>
      <w:ins w:id="360" w:author="Unknown">
        <w:r w:rsidRPr="002F1818">
          <w:rPr>
            <w:rFonts w:ascii="Courier New" w:eastAsia="Times New Roman" w:hAnsi="Courier New" w:cs="Courier New"/>
            <w:color w:val="000000"/>
            <w:sz w:val="20"/>
            <w:szCs w:val="20"/>
            <w:lang w:bidi="gu-IN"/>
          </w:rPr>
          <w:t xml:space="preserve">        foreach(string key in keys)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color w:val="000000"/>
          <w:sz w:val="20"/>
          <w:szCs w:val="20"/>
          <w:lang w:bidi="gu-IN"/>
        </w:rPr>
      </w:pPr>
      <w:ins w:id="362"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3" w:author="Unknown"/>
          <w:rFonts w:ascii="Courier New" w:eastAsia="Times New Roman" w:hAnsi="Courier New" w:cs="Courier New"/>
          <w:color w:val="000000"/>
          <w:sz w:val="20"/>
          <w:szCs w:val="20"/>
          <w:lang w:bidi="gu-IN"/>
        </w:rPr>
      </w:pPr>
      <w:ins w:id="364" w:author="Unknown">
        <w:r w:rsidRPr="002F1818">
          <w:rPr>
            <w:rFonts w:ascii="Courier New" w:eastAsia="Times New Roman" w:hAnsi="Courier New" w:cs="Courier New"/>
            <w:color w:val="000000"/>
            <w:sz w:val="20"/>
            <w:szCs w:val="20"/>
            <w:lang w:bidi="gu-IN"/>
          </w:rPr>
          <w:t xml:space="preserve">            Console.WriteLine("{0}", key);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 w:author="Unknown"/>
          <w:rFonts w:ascii="Courier New" w:eastAsia="Times New Roman" w:hAnsi="Courier New" w:cs="Courier New"/>
          <w:color w:val="000000"/>
          <w:sz w:val="20"/>
          <w:szCs w:val="20"/>
          <w:lang w:bidi="gu-IN"/>
        </w:rPr>
      </w:pPr>
      <w:ins w:id="366" w:author="Unknown">
        <w:r w:rsidRPr="002F1818">
          <w:rPr>
            <w:rFonts w:ascii="Courier New" w:eastAsia="Times New Roman" w:hAnsi="Courier New" w:cs="Courier New"/>
            <w:color w:val="000000"/>
            <w:sz w:val="20"/>
            <w:szCs w:val="20"/>
            <w:lang w:bidi="gu-IN"/>
          </w:rPr>
          <w:t xml:space="preserve">        }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color w:val="000000"/>
          <w:sz w:val="20"/>
          <w:szCs w:val="20"/>
          <w:lang w:bidi="gu-IN"/>
        </w:rPr>
      </w:pPr>
      <w:ins w:id="369" w:author="Unknown">
        <w:r w:rsidRPr="002F1818">
          <w:rPr>
            <w:rFonts w:ascii="Courier New" w:eastAsia="Times New Roman" w:hAnsi="Courier New" w:cs="Courier New"/>
            <w:color w:val="000000"/>
            <w:sz w:val="20"/>
            <w:szCs w:val="20"/>
            <w:lang w:bidi="gu-IN"/>
          </w:rPr>
          <w:t xml:space="preserve">        Console.WriteLine("Values of the dictionary:");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1" w:author="Unknown"/>
          <w:rFonts w:ascii="Courier New" w:eastAsia="Times New Roman" w:hAnsi="Courier New" w:cs="Courier New"/>
          <w:color w:val="000000"/>
          <w:sz w:val="20"/>
          <w:szCs w:val="20"/>
          <w:lang w:bidi="gu-IN"/>
        </w:rPr>
      </w:pPr>
      <w:ins w:id="372" w:author="Unknown">
        <w:r w:rsidRPr="002F1818">
          <w:rPr>
            <w:rFonts w:ascii="Courier New" w:eastAsia="Times New Roman" w:hAnsi="Courier New" w:cs="Courier New"/>
            <w:color w:val="000000"/>
            <w:sz w:val="20"/>
            <w:szCs w:val="20"/>
            <w:lang w:bidi="gu-IN"/>
          </w:rPr>
          <w:t xml:space="preserve">        List&lt;string&gt; vals = new List&lt;string&gt;(domains.Values);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Unknown"/>
          <w:rFonts w:ascii="Courier New" w:eastAsia="Times New Roman" w:hAnsi="Courier New" w:cs="Courier New"/>
          <w:color w:val="000000"/>
          <w:sz w:val="20"/>
          <w:szCs w:val="20"/>
          <w:lang w:bidi="gu-IN"/>
        </w:rPr>
      </w:pPr>
      <w:ins w:id="375" w:author="Unknown">
        <w:r w:rsidRPr="002F1818">
          <w:rPr>
            <w:rFonts w:ascii="Courier New" w:eastAsia="Times New Roman" w:hAnsi="Courier New" w:cs="Courier New"/>
            <w:color w:val="000000"/>
            <w:sz w:val="20"/>
            <w:szCs w:val="20"/>
            <w:lang w:bidi="gu-IN"/>
          </w:rPr>
          <w:t xml:space="preserve">        foreach(string val in vals)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lang w:bidi="gu-IN"/>
        </w:rPr>
      </w:pPr>
      <w:ins w:id="377"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color w:val="000000"/>
          <w:sz w:val="20"/>
          <w:szCs w:val="20"/>
          <w:lang w:bidi="gu-IN"/>
        </w:rPr>
      </w:pPr>
      <w:ins w:id="379" w:author="Unknown">
        <w:r w:rsidRPr="002F1818">
          <w:rPr>
            <w:rFonts w:ascii="Courier New" w:eastAsia="Times New Roman" w:hAnsi="Courier New" w:cs="Courier New"/>
            <w:color w:val="000000"/>
            <w:sz w:val="20"/>
            <w:szCs w:val="20"/>
            <w:lang w:bidi="gu-IN"/>
          </w:rPr>
          <w:t xml:space="preserve">            Console.WriteLine("{0}", val);</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color w:val="000000"/>
          <w:sz w:val="20"/>
          <w:szCs w:val="20"/>
          <w:lang w:bidi="gu-IN"/>
        </w:rPr>
      </w:pPr>
      <w:ins w:id="381"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2"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lang w:bidi="gu-IN"/>
        </w:rPr>
      </w:pPr>
      <w:ins w:id="384" w:author="Unknown">
        <w:r w:rsidRPr="002F1818">
          <w:rPr>
            <w:rFonts w:ascii="Courier New" w:eastAsia="Times New Roman" w:hAnsi="Courier New" w:cs="Courier New"/>
            <w:color w:val="000000"/>
            <w:sz w:val="20"/>
            <w:szCs w:val="20"/>
            <w:lang w:bidi="gu-IN"/>
          </w:rPr>
          <w:t xml:space="preserve">        Console.WriteLine("Keys and values of the dictionary:");</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5"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7" w:author="Unknown"/>
          <w:rFonts w:ascii="Courier New" w:eastAsia="Times New Roman" w:hAnsi="Courier New" w:cs="Courier New"/>
          <w:color w:val="000000"/>
          <w:sz w:val="20"/>
          <w:szCs w:val="20"/>
          <w:lang w:bidi="gu-IN"/>
        </w:rPr>
      </w:pPr>
      <w:ins w:id="388" w:author="Unknown">
        <w:r w:rsidRPr="002F1818">
          <w:rPr>
            <w:rFonts w:ascii="Courier New" w:eastAsia="Times New Roman" w:hAnsi="Courier New" w:cs="Courier New"/>
            <w:color w:val="000000"/>
            <w:sz w:val="20"/>
            <w:szCs w:val="20"/>
            <w:lang w:bidi="gu-IN"/>
          </w:rPr>
          <w:t xml:space="preserve">        foreach(KeyValuePair&lt;string, string&gt; kvp in domains)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lang w:bidi="gu-IN"/>
        </w:rPr>
      </w:pPr>
      <w:ins w:id="390"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1" w:author="Unknown"/>
          <w:rFonts w:ascii="Courier New" w:eastAsia="Times New Roman" w:hAnsi="Courier New" w:cs="Courier New"/>
          <w:color w:val="000000"/>
          <w:sz w:val="20"/>
          <w:szCs w:val="20"/>
          <w:lang w:bidi="gu-IN"/>
        </w:rPr>
      </w:pPr>
      <w:ins w:id="392" w:author="Unknown">
        <w:r w:rsidRPr="002F1818">
          <w:rPr>
            <w:rFonts w:ascii="Courier New" w:eastAsia="Times New Roman" w:hAnsi="Courier New" w:cs="Courier New"/>
            <w:color w:val="000000"/>
            <w:sz w:val="20"/>
            <w:szCs w:val="20"/>
            <w:lang w:bidi="gu-IN"/>
          </w:rPr>
          <w:t xml:space="preserve">            Console.WriteLine("Key = {0}, Value = {1}",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color w:val="000000"/>
          <w:sz w:val="20"/>
          <w:szCs w:val="20"/>
          <w:lang w:bidi="gu-IN"/>
        </w:rPr>
      </w:pPr>
      <w:ins w:id="394" w:author="Unknown">
        <w:r w:rsidRPr="002F1818">
          <w:rPr>
            <w:rFonts w:ascii="Courier New" w:eastAsia="Times New Roman" w:hAnsi="Courier New" w:cs="Courier New"/>
            <w:color w:val="000000"/>
            <w:sz w:val="20"/>
            <w:szCs w:val="20"/>
            <w:lang w:bidi="gu-IN"/>
          </w:rPr>
          <w:t xml:space="preserve">                kvp.Key, kvp.Value);</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Unknown"/>
          <w:rFonts w:ascii="Courier New" w:eastAsia="Times New Roman" w:hAnsi="Courier New" w:cs="Courier New"/>
          <w:color w:val="000000"/>
          <w:sz w:val="20"/>
          <w:szCs w:val="20"/>
          <w:lang w:bidi="gu-IN"/>
        </w:rPr>
      </w:pPr>
      <w:ins w:id="396"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urier New" w:eastAsia="Times New Roman" w:hAnsi="Courier New" w:cs="Courier New"/>
          <w:color w:val="000000"/>
          <w:sz w:val="20"/>
          <w:szCs w:val="20"/>
          <w:lang w:bidi="gu-IN"/>
        </w:rPr>
      </w:pPr>
      <w:ins w:id="398"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color w:val="000000"/>
          <w:sz w:val="20"/>
          <w:szCs w:val="20"/>
          <w:lang w:bidi="gu-IN"/>
        </w:rPr>
      </w:pPr>
      <w:ins w:id="400"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401" w:author="Unknown"/>
          <w:rFonts w:ascii="Georgia" w:eastAsia="Times New Roman" w:hAnsi="Georgia" w:cs="Times New Roman"/>
          <w:color w:val="000000"/>
          <w:sz w:val="24"/>
          <w:szCs w:val="24"/>
          <w:lang w:bidi="gu-IN"/>
        </w:rPr>
      </w:pPr>
      <w:ins w:id="402" w:author="Unknown">
        <w:r w:rsidRPr="002F1818">
          <w:rPr>
            <w:rFonts w:ascii="Georgia" w:eastAsia="Times New Roman" w:hAnsi="Georgia" w:cs="Times New Roman"/>
            <w:color w:val="000000"/>
            <w:sz w:val="24"/>
            <w:szCs w:val="24"/>
            <w:lang w:bidi="gu-IN"/>
          </w:rPr>
          <w:t>We have a dictionary where we map domain names to their country names.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3" w:author="Unknown"/>
          <w:rFonts w:ascii="Courier New" w:eastAsia="Times New Roman" w:hAnsi="Courier New" w:cs="Courier New"/>
          <w:color w:val="000000"/>
          <w:sz w:val="20"/>
          <w:szCs w:val="20"/>
          <w:lang w:bidi="gu-IN"/>
        </w:rPr>
      </w:pPr>
      <w:ins w:id="404" w:author="Unknown">
        <w:r w:rsidRPr="002F1818">
          <w:rPr>
            <w:rFonts w:ascii="Courier New" w:eastAsia="Times New Roman" w:hAnsi="Courier New" w:cs="Courier New"/>
            <w:color w:val="000000"/>
            <w:sz w:val="20"/>
            <w:szCs w:val="20"/>
            <w:lang w:bidi="gu-IN"/>
          </w:rPr>
          <w:t>Dictionary&lt;string, string&gt; domains = new Dictionary&lt;string, string&gt;();</w:t>
        </w:r>
      </w:ins>
    </w:p>
    <w:p w:rsidR="002F1818" w:rsidRPr="002F1818" w:rsidRDefault="002F1818" w:rsidP="002F1818">
      <w:pPr>
        <w:spacing w:before="100" w:beforeAutospacing="1" w:after="100" w:afterAutospacing="1" w:line="384" w:lineRule="atLeast"/>
        <w:rPr>
          <w:ins w:id="405" w:author="Unknown"/>
          <w:rFonts w:ascii="Georgia" w:eastAsia="Times New Roman" w:hAnsi="Georgia" w:cs="Times New Roman"/>
          <w:color w:val="000000"/>
          <w:sz w:val="24"/>
          <w:szCs w:val="24"/>
          <w:lang w:bidi="gu-IN"/>
        </w:rPr>
      </w:pPr>
      <w:ins w:id="406" w:author="Unknown">
        <w:r w:rsidRPr="002F1818">
          <w:rPr>
            <w:rFonts w:ascii="Georgia" w:eastAsia="Times New Roman" w:hAnsi="Georgia" w:cs="Times New Roman"/>
            <w:color w:val="000000"/>
            <w:sz w:val="24"/>
            <w:szCs w:val="24"/>
            <w:lang w:bidi="gu-IN"/>
          </w:rPr>
          <w:t>We create a dictionary with string keys and values.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color w:val="000000"/>
          <w:sz w:val="20"/>
          <w:szCs w:val="20"/>
          <w:lang w:bidi="gu-IN"/>
        </w:rPr>
      </w:pPr>
      <w:ins w:id="408" w:author="Unknown">
        <w:r w:rsidRPr="002F1818">
          <w:rPr>
            <w:rFonts w:ascii="Courier New" w:eastAsia="Times New Roman" w:hAnsi="Courier New" w:cs="Courier New"/>
            <w:color w:val="000000"/>
            <w:sz w:val="20"/>
            <w:szCs w:val="20"/>
            <w:lang w:bidi="gu-IN"/>
          </w:rPr>
          <w:t>domains.Add("de", "Germany");</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lang w:bidi="gu-IN"/>
        </w:rPr>
      </w:pPr>
      <w:ins w:id="410" w:author="Unknown">
        <w:r w:rsidRPr="002F1818">
          <w:rPr>
            <w:rFonts w:ascii="Courier New" w:eastAsia="Times New Roman" w:hAnsi="Courier New" w:cs="Courier New"/>
            <w:color w:val="000000"/>
            <w:sz w:val="20"/>
            <w:szCs w:val="20"/>
            <w:lang w:bidi="gu-IN"/>
          </w:rPr>
          <w:t>domains.Add("sk", "Slovakia");</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color w:val="000000"/>
          <w:sz w:val="20"/>
          <w:szCs w:val="20"/>
          <w:lang w:bidi="gu-IN"/>
        </w:rPr>
      </w:pPr>
      <w:ins w:id="412" w:author="Unknown">
        <w:r w:rsidRPr="002F1818">
          <w:rPr>
            <w:rFonts w:ascii="Courier New" w:eastAsia="Times New Roman" w:hAnsi="Courier New" w:cs="Courier New"/>
            <w:color w:val="000000"/>
            <w:sz w:val="20"/>
            <w:szCs w:val="20"/>
            <w:lang w:bidi="gu-IN"/>
          </w:rPr>
          <w:t>domains.Add("us", "United States");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color w:val="000000"/>
          <w:sz w:val="20"/>
          <w:szCs w:val="20"/>
          <w:lang w:bidi="gu-IN"/>
        </w:rPr>
      </w:pPr>
      <w:ins w:id="414"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415" w:author="Unknown"/>
          <w:rFonts w:ascii="Georgia" w:eastAsia="Times New Roman" w:hAnsi="Georgia" w:cs="Times New Roman"/>
          <w:color w:val="000000"/>
          <w:sz w:val="24"/>
          <w:szCs w:val="24"/>
          <w:lang w:bidi="gu-IN"/>
        </w:rPr>
      </w:pPr>
      <w:ins w:id="416" w:author="Unknown">
        <w:r w:rsidRPr="002F1818">
          <w:rPr>
            <w:rFonts w:ascii="Georgia" w:eastAsia="Times New Roman" w:hAnsi="Georgia" w:cs="Times New Roman"/>
            <w:color w:val="000000"/>
            <w:sz w:val="24"/>
            <w:szCs w:val="24"/>
            <w:lang w:bidi="gu-IN"/>
          </w:rPr>
          <w:lastRenderedPageBreak/>
          <w:t>We add some data to the dictionary. The first string is the key. The second is the value.</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7" w:author="Unknown"/>
          <w:rFonts w:ascii="Courier New" w:eastAsia="Times New Roman" w:hAnsi="Courier New" w:cs="Courier New"/>
          <w:color w:val="000000"/>
          <w:sz w:val="20"/>
          <w:szCs w:val="20"/>
          <w:lang w:bidi="gu-IN"/>
        </w:rPr>
      </w:pPr>
      <w:ins w:id="418" w:author="Unknown">
        <w:r w:rsidRPr="002F1818">
          <w:rPr>
            <w:rFonts w:ascii="Courier New" w:eastAsia="Times New Roman" w:hAnsi="Courier New" w:cs="Courier New"/>
            <w:color w:val="000000"/>
            <w:sz w:val="20"/>
            <w:szCs w:val="20"/>
            <w:lang w:bidi="gu-IN"/>
          </w:rPr>
          <w:t>Console.WriteLine(domains["sk"]);</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9" w:author="Unknown"/>
          <w:rFonts w:ascii="Courier New" w:eastAsia="Times New Roman" w:hAnsi="Courier New" w:cs="Courier New"/>
          <w:color w:val="000000"/>
          <w:sz w:val="20"/>
          <w:szCs w:val="20"/>
          <w:lang w:bidi="gu-IN"/>
        </w:rPr>
      </w:pPr>
      <w:ins w:id="420" w:author="Unknown">
        <w:r w:rsidRPr="002F1818">
          <w:rPr>
            <w:rFonts w:ascii="Courier New" w:eastAsia="Times New Roman" w:hAnsi="Courier New" w:cs="Courier New"/>
            <w:color w:val="000000"/>
            <w:sz w:val="20"/>
            <w:szCs w:val="20"/>
            <w:lang w:bidi="gu-IN"/>
          </w:rPr>
          <w:t>Console.WriteLine(domains["de"]);</w:t>
        </w:r>
      </w:ins>
    </w:p>
    <w:p w:rsidR="002F1818" w:rsidRPr="002F1818" w:rsidRDefault="002F1818" w:rsidP="002F1818">
      <w:pPr>
        <w:spacing w:before="100" w:beforeAutospacing="1" w:after="100" w:afterAutospacing="1" w:line="384" w:lineRule="atLeast"/>
        <w:rPr>
          <w:ins w:id="421" w:author="Unknown"/>
          <w:rFonts w:ascii="Georgia" w:eastAsia="Times New Roman" w:hAnsi="Georgia" w:cs="Times New Roman"/>
          <w:color w:val="000000"/>
          <w:sz w:val="24"/>
          <w:szCs w:val="24"/>
          <w:lang w:bidi="gu-IN"/>
        </w:rPr>
      </w:pPr>
      <w:ins w:id="422" w:author="Unknown">
        <w:r w:rsidRPr="002F1818">
          <w:rPr>
            <w:rFonts w:ascii="Georgia" w:eastAsia="Times New Roman" w:hAnsi="Georgia" w:cs="Times New Roman"/>
            <w:color w:val="000000"/>
            <w:sz w:val="24"/>
            <w:szCs w:val="24"/>
            <w:lang w:bidi="gu-IN"/>
          </w:rPr>
          <w:t>Here we retrieve two values by their keys.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color w:val="000000"/>
          <w:sz w:val="20"/>
          <w:szCs w:val="20"/>
          <w:lang w:bidi="gu-IN"/>
        </w:rPr>
      </w:pPr>
      <w:ins w:id="424" w:author="Unknown">
        <w:r w:rsidRPr="002F1818">
          <w:rPr>
            <w:rFonts w:ascii="Courier New" w:eastAsia="Times New Roman" w:hAnsi="Courier New" w:cs="Courier New"/>
            <w:color w:val="000000"/>
            <w:sz w:val="20"/>
            <w:szCs w:val="20"/>
            <w:lang w:bidi="gu-IN"/>
          </w:rPr>
          <w:t>Console.WriteLine("Dictionary has {0} items",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Unknown"/>
          <w:rFonts w:ascii="Courier New" w:eastAsia="Times New Roman" w:hAnsi="Courier New" w:cs="Courier New"/>
          <w:color w:val="000000"/>
          <w:sz w:val="20"/>
          <w:szCs w:val="20"/>
          <w:lang w:bidi="gu-IN"/>
        </w:rPr>
      </w:pPr>
      <w:ins w:id="426" w:author="Unknown">
        <w:r w:rsidRPr="002F1818">
          <w:rPr>
            <w:rFonts w:ascii="Courier New" w:eastAsia="Times New Roman" w:hAnsi="Courier New" w:cs="Courier New"/>
            <w:color w:val="000000"/>
            <w:sz w:val="20"/>
            <w:szCs w:val="20"/>
            <w:lang w:bidi="gu-IN"/>
          </w:rPr>
          <w:t xml:space="preserve">    domains.Count);</w:t>
        </w:r>
      </w:ins>
    </w:p>
    <w:p w:rsidR="002F1818" w:rsidRPr="002F1818" w:rsidRDefault="002F1818" w:rsidP="002F1818">
      <w:pPr>
        <w:spacing w:before="100" w:beforeAutospacing="1" w:after="100" w:afterAutospacing="1" w:line="384" w:lineRule="atLeast"/>
        <w:rPr>
          <w:ins w:id="427" w:author="Unknown"/>
          <w:rFonts w:ascii="Georgia" w:eastAsia="Times New Roman" w:hAnsi="Georgia" w:cs="Times New Roman"/>
          <w:color w:val="000000"/>
          <w:sz w:val="24"/>
          <w:szCs w:val="24"/>
          <w:lang w:bidi="gu-IN"/>
        </w:rPr>
      </w:pPr>
      <w:ins w:id="428" w:author="Unknown">
        <w:r w:rsidRPr="002F1818">
          <w:rPr>
            <w:rFonts w:ascii="Georgia" w:eastAsia="Times New Roman" w:hAnsi="Georgia" w:cs="Times New Roman"/>
            <w:color w:val="000000"/>
            <w:sz w:val="24"/>
            <w:szCs w:val="24"/>
            <w:lang w:bidi="gu-IN"/>
          </w:rPr>
          <w:t>We print the number of items by referring to the </w:t>
        </w:r>
        <w:r w:rsidRPr="002F1818">
          <w:rPr>
            <w:rFonts w:ascii="Courier New" w:eastAsia="Times New Roman" w:hAnsi="Courier New" w:cs="Courier New"/>
            <w:color w:val="000000"/>
            <w:sz w:val="20"/>
            <w:lang w:bidi="gu-IN"/>
          </w:rPr>
          <w:t>Count</w:t>
        </w:r>
        <w:r w:rsidRPr="002F1818">
          <w:rPr>
            <w:rFonts w:ascii="Georgia" w:eastAsia="Times New Roman" w:hAnsi="Georgia" w:cs="Times New Roman"/>
            <w:color w:val="000000"/>
            <w:sz w:val="24"/>
            <w:szCs w:val="24"/>
            <w:lang w:bidi="gu-IN"/>
          </w:rPr>
          <w:t> property.</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9" w:author="Unknown"/>
          <w:rFonts w:ascii="Courier New" w:eastAsia="Times New Roman" w:hAnsi="Courier New" w:cs="Courier New"/>
          <w:color w:val="000000"/>
          <w:sz w:val="20"/>
          <w:szCs w:val="20"/>
          <w:lang w:bidi="gu-IN"/>
        </w:rPr>
      </w:pPr>
      <w:ins w:id="430" w:author="Unknown">
        <w:r w:rsidRPr="002F1818">
          <w:rPr>
            <w:rFonts w:ascii="Courier New" w:eastAsia="Times New Roman" w:hAnsi="Courier New" w:cs="Courier New"/>
            <w:color w:val="000000"/>
            <w:sz w:val="20"/>
            <w:szCs w:val="20"/>
            <w:lang w:bidi="gu-IN"/>
          </w:rPr>
          <w:t>List&lt;string&gt; keys = new List&lt;string&gt;(domains.Keys);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1" w:author="Unknown"/>
          <w:rFonts w:ascii="Courier New" w:eastAsia="Times New Roman" w:hAnsi="Courier New" w:cs="Courier New"/>
          <w:color w:val="000000"/>
          <w:sz w:val="20"/>
          <w:szCs w:val="20"/>
          <w:lang w:bidi="gu-IN"/>
        </w:rPr>
      </w:pPr>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lang w:bidi="gu-IN"/>
        </w:rPr>
      </w:pPr>
      <w:ins w:id="433" w:author="Unknown">
        <w:r w:rsidRPr="002F1818">
          <w:rPr>
            <w:rFonts w:ascii="Courier New" w:eastAsia="Times New Roman" w:hAnsi="Courier New" w:cs="Courier New"/>
            <w:color w:val="000000"/>
            <w:sz w:val="20"/>
            <w:szCs w:val="20"/>
            <w:lang w:bidi="gu-IN"/>
          </w:rPr>
          <w:t>foreach(string key in keys)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color w:val="000000"/>
          <w:sz w:val="20"/>
          <w:szCs w:val="20"/>
          <w:lang w:bidi="gu-IN"/>
        </w:rPr>
      </w:pPr>
      <w:ins w:id="435"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lang w:bidi="gu-IN"/>
        </w:rPr>
      </w:pPr>
      <w:ins w:id="437" w:author="Unknown">
        <w:r w:rsidRPr="002F1818">
          <w:rPr>
            <w:rFonts w:ascii="Courier New" w:eastAsia="Times New Roman" w:hAnsi="Courier New" w:cs="Courier New"/>
            <w:color w:val="000000"/>
            <w:sz w:val="20"/>
            <w:szCs w:val="20"/>
            <w:lang w:bidi="gu-IN"/>
          </w:rPr>
          <w:t xml:space="preserve">    Console.WriteLine("{0}", key);</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color w:val="000000"/>
          <w:sz w:val="20"/>
          <w:szCs w:val="20"/>
          <w:lang w:bidi="gu-IN"/>
        </w:rPr>
      </w:pPr>
      <w:ins w:id="439"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spacing w:before="100" w:beforeAutospacing="1" w:after="100" w:afterAutospacing="1" w:line="384" w:lineRule="atLeast"/>
        <w:rPr>
          <w:ins w:id="440" w:author="Unknown"/>
          <w:rFonts w:ascii="Georgia" w:eastAsia="Times New Roman" w:hAnsi="Georgia" w:cs="Times New Roman"/>
          <w:color w:val="000000"/>
          <w:sz w:val="24"/>
          <w:szCs w:val="24"/>
          <w:lang w:bidi="gu-IN"/>
        </w:rPr>
      </w:pPr>
      <w:ins w:id="441" w:author="Unknown">
        <w:r w:rsidRPr="002F1818">
          <w:rPr>
            <w:rFonts w:ascii="Georgia" w:eastAsia="Times New Roman" w:hAnsi="Georgia" w:cs="Times New Roman"/>
            <w:color w:val="000000"/>
            <w:sz w:val="24"/>
            <w:szCs w:val="24"/>
            <w:lang w:bidi="gu-IN"/>
          </w:rPr>
          <w:t>These lines retrieve all keys from the dictionary.</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color w:val="000000"/>
          <w:sz w:val="20"/>
          <w:szCs w:val="20"/>
          <w:lang w:bidi="gu-IN"/>
        </w:rPr>
      </w:pPr>
      <w:ins w:id="443" w:author="Unknown">
        <w:r w:rsidRPr="002F1818">
          <w:rPr>
            <w:rFonts w:ascii="Courier New" w:eastAsia="Times New Roman" w:hAnsi="Courier New" w:cs="Courier New"/>
            <w:color w:val="000000"/>
            <w:sz w:val="20"/>
            <w:szCs w:val="20"/>
            <w:lang w:bidi="gu-IN"/>
          </w:rPr>
          <w:t>List&lt;string&gt; vals = new List&lt;string&gt;(domains.Values);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lang w:bidi="gu-IN"/>
        </w:rPr>
      </w:pPr>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5" w:author="Unknown"/>
          <w:rFonts w:ascii="Courier New" w:eastAsia="Times New Roman" w:hAnsi="Courier New" w:cs="Courier New"/>
          <w:color w:val="000000"/>
          <w:sz w:val="20"/>
          <w:szCs w:val="20"/>
          <w:lang w:bidi="gu-IN"/>
        </w:rPr>
      </w:pPr>
      <w:ins w:id="446" w:author="Unknown">
        <w:r w:rsidRPr="002F1818">
          <w:rPr>
            <w:rFonts w:ascii="Courier New" w:eastAsia="Times New Roman" w:hAnsi="Courier New" w:cs="Courier New"/>
            <w:color w:val="000000"/>
            <w:sz w:val="20"/>
            <w:szCs w:val="20"/>
            <w:lang w:bidi="gu-IN"/>
          </w:rPr>
          <w:t>foreach(string val in vals)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7" w:author="Unknown"/>
          <w:rFonts w:ascii="Courier New" w:eastAsia="Times New Roman" w:hAnsi="Courier New" w:cs="Courier New"/>
          <w:color w:val="000000"/>
          <w:sz w:val="20"/>
          <w:szCs w:val="20"/>
          <w:lang w:bidi="gu-IN"/>
        </w:rPr>
      </w:pPr>
      <w:ins w:id="448"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color w:val="000000"/>
          <w:sz w:val="20"/>
          <w:szCs w:val="20"/>
          <w:lang w:bidi="gu-IN"/>
        </w:rPr>
      </w:pPr>
      <w:ins w:id="450" w:author="Unknown">
        <w:r w:rsidRPr="002F1818">
          <w:rPr>
            <w:rFonts w:ascii="Courier New" w:eastAsia="Times New Roman" w:hAnsi="Courier New" w:cs="Courier New"/>
            <w:color w:val="000000"/>
            <w:sz w:val="20"/>
            <w:szCs w:val="20"/>
            <w:lang w:bidi="gu-IN"/>
          </w:rPr>
          <w:t xml:space="preserve">    Console.WriteLine("{0}", val);</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color w:val="000000"/>
          <w:sz w:val="20"/>
          <w:szCs w:val="20"/>
          <w:lang w:bidi="gu-IN"/>
        </w:rPr>
      </w:pPr>
      <w:ins w:id="452"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453" w:author="Unknown"/>
          <w:rFonts w:ascii="Georgia" w:eastAsia="Times New Roman" w:hAnsi="Georgia" w:cs="Times New Roman"/>
          <w:color w:val="000000"/>
          <w:sz w:val="24"/>
          <w:szCs w:val="24"/>
          <w:lang w:bidi="gu-IN"/>
        </w:rPr>
      </w:pPr>
      <w:ins w:id="454" w:author="Unknown">
        <w:r w:rsidRPr="002F1818">
          <w:rPr>
            <w:rFonts w:ascii="Georgia" w:eastAsia="Times New Roman" w:hAnsi="Georgia" w:cs="Times New Roman"/>
            <w:color w:val="000000"/>
            <w:sz w:val="24"/>
            <w:szCs w:val="24"/>
            <w:lang w:bidi="gu-IN"/>
          </w:rPr>
          <w:t>These lines retrieve all values from the dictionary.</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5" w:author="Unknown"/>
          <w:rFonts w:ascii="Courier New" w:eastAsia="Times New Roman" w:hAnsi="Courier New" w:cs="Courier New"/>
          <w:color w:val="000000"/>
          <w:sz w:val="20"/>
          <w:szCs w:val="20"/>
          <w:lang w:bidi="gu-IN"/>
        </w:rPr>
      </w:pPr>
      <w:ins w:id="456" w:author="Unknown">
        <w:r w:rsidRPr="002F1818">
          <w:rPr>
            <w:rFonts w:ascii="Courier New" w:eastAsia="Times New Roman" w:hAnsi="Courier New" w:cs="Courier New"/>
            <w:color w:val="000000"/>
            <w:sz w:val="20"/>
            <w:szCs w:val="20"/>
            <w:lang w:bidi="gu-IN"/>
          </w:rPr>
          <w:t>foreach(KeyValuePair&lt;string, string&gt; kvp in domains)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7" w:author="Unknown"/>
          <w:rFonts w:ascii="Courier New" w:eastAsia="Times New Roman" w:hAnsi="Courier New" w:cs="Courier New"/>
          <w:color w:val="000000"/>
          <w:sz w:val="20"/>
          <w:szCs w:val="20"/>
          <w:lang w:bidi="gu-IN"/>
        </w:rPr>
      </w:pPr>
      <w:ins w:id="458"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9" w:author="Unknown"/>
          <w:rFonts w:ascii="Courier New" w:eastAsia="Times New Roman" w:hAnsi="Courier New" w:cs="Courier New"/>
          <w:color w:val="000000"/>
          <w:sz w:val="20"/>
          <w:szCs w:val="20"/>
          <w:lang w:bidi="gu-IN"/>
        </w:rPr>
      </w:pPr>
      <w:ins w:id="460" w:author="Unknown">
        <w:r w:rsidRPr="002F1818">
          <w:rPr>
            <w:rFonts w:ascii="Courier New" w:eastAsia="Times New Roman" w:hAnsi="Courier New" w:cs="Courier New"/>
            <w:color w:val="000000"/>
            <w:sz w:val="20"/>
            <w:szCs w:val="20"/>
            <w:lang w:bidi="gu-IN"/>
          </w:rPr>
          <w:t xml:space="preserve">    Console.WriteLine("Key = {0}, Value = {1}", </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 w:author="Unknown"/>
          <w:rFonts w:ascii="Courier New" w:eastAsia="Times New Roman" w:hAnsi="Courier New" w:cs="Courier New"/>
          <w:color w:val="000000"/>
          <w:sz w:val="20"/>
          <w:szCs w:val="20"/>
          <w:lang w:bidi="gu-IN"/>
        </w:rPr>
      </w:pPr>
      <w:ins w:id="462" w:author="Unknown">
        <w:r w:rsidRPr="002F1818">
          <w:rPr>
            <w:rFonts w:ascii="Courier New" w:eastAsia="Times New Roman" w:hAnsi="Courier New" w:cs="Courier New"/>
            <w:color w:val="000000"/>
            <w:sz w:val="20"/>
            <w:szCs w:val="20"/>
            <w:lang w:bidi="gu-IN"/>
          </w:rPr>
          <w:t xml:space="preserve">        kvp.Key, kvp.Value);</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3" w:author="Unknown"/>
          <w:rFonts w:ascii="Courier New" w:eastAsia="Times New Roman" w:hAnsi="Courier New" w:cs="Courier New"/>
          <w:color w:val="000000"/>
          <w:sz w:val="20"/>
          <w:szCs w:val="20"/>
          <w:lang w:bidi="gu-IN"/>
        </w:rPr>
      </w:pPr>
      <w:ins w:id="464"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465" w:author="Unknown"/>
          <w:rFonts w:ascii="Georgia" w:eastAsia="Times New Roman" w:hAnsi="Georgia" w:cs="Times New Roman"/>
          <w:color w:val="000000"/>
          <w:sz w:val="24"/>
          <w:szCs w:val="24"/>
          <w:lang w:bidi="gu-IN"/>
        </w:rPr>
      </w:pPr>
      <w:ins w:id="466" w:author="Unknown">
        <w:r w:rsidRPr="002F1818">
          <w:rPr>
            <w:rFonts w:ascii="Georgia" w:eastAsia="Times New Roman" w:hAnsi="Georgia" w:cs="Times New Roman"/>
            <w:color w:val="000000"/>
            <w:sz w:val="24"/>
            <w:szCs w:val="24"/>
            <w:lang w:bidi="gu-IN"/>
          </w:rPr>
          <w:t>Finally, we print both keys and values of the dictionary.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67" w:author="Unknown"/>
          <w:rFonts w:ascii="Courier New" w:eastAsia="Times New Roman" w:hAnsi="Courier New" w:cs="Courier New"/>
          <w:color w:val="000000"/>
          <w:sz w:val="20"/>
          <w:szCs w:val="20"/>
          <w:lang w:bidi="gu-IN"/>
        </w:rPr>
      </w:pPr>
      <w:ins w:id="468" w:author="Unknown">
        <w:r w:rsidRPr="002F1818">
          <w:rPr>
            <w:rFonts w:ascii="Courier New" w:eastAsia="Times New Roman" w:hAnsi="Courier New" w:cs="Courier New"/>
            <w:color w:val="000000"/>
            <w:sz w:val="20"/>
            <w:szCs w:val="20"/>
            <w:lang w:bidi="gu-IN"/>
          </w:rPr>
          <w:t xml:space="preserve">$ ./dictionary.exe </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69" w:author="Unknown"/>
          <w:rFonts w:ascii="Courier New" w:eastAsia="Times New Roman" w:hAnsi="Courier New" w:cs="Courier New"/>
          <w:color w:val="000000"/>
          <w:sz w:val="20"/>
          <w:szCs w:val="20"/>
          <w:lang w:bidi="gu-IN"/>
        </w:rPr>
      </w:pPr>
      <w:ins w:id="470" w:author="Unknown">
        <w:r w:rsidRPr="002F1818">
          <w:rPr>
            <w:rFonts w:ascii="Courier New" w:eastAsia="Times New Roman" w:hAnsi="Courier New" w:cs="Courier New"/>
            <w:color w:val="000000"/>
            <w:sz w:val="20"/>
            <w:szCs w:val="20"/>
            <w:lang w:bidi="gu-IN"/>
          </w:rPr>
          <w:t>Slovakia</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71" w:author="Unknown"/>
          <w:rFonts w:ascii="Courier New" w:eastAsia="Times New Roman" w:hAnsi="Courier New" w:cs="Courier New"/>
          <w:color w:val="000000"/>
          <w:sz w:val="20"/>
          <w:szCs w:val="20"/>
          <w:lang w:bidi="gu-IN"/>
        </w:rPr>
      </w:pPr>
      <w:ins w:id="472" w:author="Unknown">
        <w:r w:rsidRPr="002F1818">
          <w:rPr>
            <w:rFonts w:ascii="Courier New" w:eastAsia="Times New Roman" w:hAnsi="Courier New" w:cs="Courier New"/>
            <w:color w:val="000000"/>
            <w:sz w:val="20"/>
            <w:szCs w:val="20"/>
            <w:lang w:bidi="gu-IN"/>
          </w:rPr>
          <w:t>Germany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73" w:author="Unknown"/>
          <w:rFonts w:ascii="Courier New" w:eastAsia="Times New Roman" w:hAnsi="Courier New" w:cs="Courier New"/>
          <w:color w:val="000000"/>
          <w:sz w:val="20"/>
          <w:szCs w:val="20"/>
          <w:lang w:bidi="gu-IN"/>
        </w:rPr>
      </w:pPr>
      <w:ins w:id="474" w:author="Unknown">
        <w:r w:rsidRPr="002F1818">
          <w:rPr>
            <w:rFonts w:ascii="Courier New" w:eastAsia="Times New Roman" w:hAnsi="Courier New" w:cs="Courier New"/>
            <w:color w:val="000000"/>
            <w:sz w:val="20"/>
            <w:szCs w:val="20"/>
            <w:lang w:bidi="gu-IN"/>
          </w:rPr>
          <w:t>Dictionary has 6 items</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75" w:author="Unknown"/>
          <w:rFonts w:ascii="Courier New" w:eastAsia="Times New Roman" w:hAnsi="Courier New" w:cs="Courier New"/>
          <w:color w:val="000000"/>
          <w:sz w:val="20"/>
          <w:szCs w:val="20"/>
          <w:lang w:bidi="gu-IN"/>
        </w:rPr>
      </w:pPr>
      <w:ins w:id="476" w:author="Unknown">
        <w:r w:rsidRPr="002F1818">
          <w:rPr>
            <w:rFonts w:ascii="Courier New" w:eastAsia="Times New Roman" w:hAnsi="Courier New" w:cs="Courier New"/>
            <w:color w:val="000000"/>
            <w:sz w:val="20"/>
            <w:szCs w:val="20"/>
            <w:lang w:bidi="gu-IN"/>
          </w:rPr>
          <w:t>Keys of the dictionary: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77" w:author="Unknown"/>
          <w:rFonts w:ascii="Courier New" w:eastAsia="Times New Roman" w:hAnsi="Courier New" w:cs="Courier New"/>
          <w:color w:val="000000"/>
          <w:sz w:val="20"/>
          <w:szCs w:val="20"/>
          <w:lang w:bidi="gu-IN"/>
        </w:rPr>
      </w:pPr>
      <w:ins w:id="478" w:author="Unknown">
        <w:r w:rsidRPr="002F1818">
          <w:rPr>
            <w:rFonts w:ascii="Courier New" w:eastAsia="Times New Roman" w:hAnsi="Courier New" w:cs="Courier New"/>
            <w:color w:val="000000"/>
            <w:sz w:val="20"/>
            <w:szCs w:val="20"/>
            <w:lang w:bidi="gu-IN"/>
          </w:rPr>
          <w:t>de</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79" w:author="Unknown"/>
          <w:rFonts w:ascii="Courier New" w:eastAsia="Times New Roman" w:hAnsi="Courier New" w:cs="Courier New"/>
          <w:color w:val="000000"/>
          <w:sz w:val="20"/>
          <w:szCs w:val="20"/>
          <w:lang w:bidi="gu-IN"/>
        </w:rPr>
      </w:pPr>
      <w:ins w:id="480" w:author="Unknown">
        <w:r w:rsidRPr="002F1818">
          <w:rPr>
            <w:rFonts w:ascii="Courier New" w:eastAsia="Times New Roman" w:hAnsi="Courier New" w:cs="Courier New"/>
            <w:color w:val="000000"/>
            <w:sz w:val="20"/>
            <w:szCs w:val="20"/>
            <w:lang w:bidi="gu-IN"/>
          </w:rPr>
          <w:t>sk</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81" w:author="Unknown"/>
          <w:rFonts w:ascii="Courier New" w:eastAsia="Times New Roman" w:hAnsi="Courier New" w:cs="Courier New"/>
          <w:color w:val="000000"/>
          <w:sz w:val="20"/>
          <w:szCs w:val="20"/>
          <w:lang w:bidi="gu-IN"/>
        </w:rPr>
      </w:pPr>
      <w:ins w:id="482" w:author="Unknown">
        <w:r w:rsidRPr="002F1818">
          <w:rPr>
            <w:rFonts w:ascii="Courier New" w:eastAsia="Times New Roman" w:hAnsi="Courier New" w:cs="Courier New"/>
            <w:color w:val="000000"/>
            <w:sz w:val="20"/>
            <w:szCs w:val="20"/>
            <w:lang w:bidi="gu-IN"/>
          </w:rPr>
          <w:lastRenderedPageBreak/>
          <w:t>us</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83" w:author="Unknown"/>
          <w:rFonts w:ascii="Courier New" w:eastAsia="Times New Roman" w:hAnsi="Courier New" w:cs="Courier New"/>
          <w:color w:val="000000"/>
          <w:sz w:val="20"/>
          <w:szCs w:val="20"/>
          <w:lang w:bidi="gu-IN"/>
        </w:rPr>
      </w:pPr>
      <w:ins w:id="484" w:author="Unknown">
        <w:r w:rsidRPr="002F1818">
          <w:rPr>
            <w:rFonts w:ascii="Courier New" w:eastAsia="Times New Roman" w:hAnsi="Courier New" w:cs="Courier New"/>
            <w:color w:val="000000"/>
            <w:sz w:val="20"/>
            <w:szCs w:val="20"/>
            <w:lang w:bidi="gu-IN"/>
          </w:rPr>
          <w:t>ru</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85" w:author="Unknown"/>
          <w:rFonts w:ascii="Courier New" w:eastAsia="Times New Roman" w:hAnsi="Courier New" w:cs="Courier New"/>
          <w:color w:val="000000"/>
          <w:sz w:val="20"/>
          <w:szCs w:val="20"/>
          <w:lang w:bidi="gu-IN"/>
        </w:rPr>
      </w:pPr>
      <w:ins w:id="486" w:author="Unknown">
        <w:r w:rsidRPr="002F1818">
          <w:rPr>
            <w:rFonts w:ascii="Courier New" w:eastAsia="Times New Roman" w:hAnsi="Courier New" w:cs="Courier New"/>
            <w:color w:val="000000"/>
            <w:sz w:val="20"/>
            <w:szCs w:val="20"/>
            <w:lang w:bidi="gu-IN"/>
          </w:rPr>
          <w:t>hu</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87" w:author="Unknown"/>
          <w:rFonts w:ascii="Courier New" w:eastAsia="Times New Roman" w:hAnsi="Courier New" w:cs="Courier New"/>
          <w:color w:val="000000"/>
          <w:sz w:val="20"/>
          <w:szCs w:val="20"/>
          <w:lang w:bidi="gu-IN"/>
        </w:rPr>
      </w:pPr>
      <w:ins w:id="488" w:author="Unknown">
        <w:r w:rsidRPr="002F1818">
          <w:rPr>
            <w:rFonts w:ascii="Courier New" w:eastAsia="Times New Roman" w:hAnsi="Courier New" w:cs="Courier New"/>
            <w:color w:val="000000"/>
            <w:sz w:val="20"/>
            <w:szCs w:val="20"/>
            <w:lang w:bidi="gu-IN"/>
          </w:rPr>
          <w:t>pl</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89" w:author="Unknown"/>
          <w:rFonts w:ascii="Courier New" w:eastAsia="Times New Roman" w:hAnsi="Courier New" w:cs="Courier New"/>
          <w:color w:val="000000"/>
          <w:sz w:val="20"/>
          <w:szCs w:val="20"/>
          <w:lang w:bidi="gu-IN"/>
        </w:rPr>
      </w:pPr>
      <w:ins w:id="490" w:author="Unknown">
        <w:r w:rsidRPr="002F1818">
          <w:rPr>
            <w:rFonts w:ascii="Courier New" w:eastAsia="Times New Roman" w:hAnsi="Courier New" w:cs="Courier New"/>
            <w:color w:val="000000"/>
            <w:sz w:val="20"/>
            <w:szCs w:val="20"/>
            <w:lang w:bidi="gu-IN"/>
          </w:rPr>
          <w:t>Values of the dictionary: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91" w:author="Unknown"/>
          <w:rFonts w:ascii="Courier New" w:eastAsia="Times New Roman" w:hAnsi="Courier New" w:cs="Courier New"/>
          <w:color w:val="000000"/>
          <w:sz w:val="20"/>
          <w:szCs w:val="20"/>
          <w:lang w:bidi="gu-IN"/>
        </w:rPr>
      </w:pPr>
      <w:ins w:id="492" w:author="Unknown">
        <w:r w:rsidRPr="002F1818">
          <w:rPr>
            <w:rFonts w:ascii="Courier New" w:eastAsia="Times New Roman" w:hAnsi="Courier New" w:cs="Courier New"/>
            <w:color w:val="000000"/>
            <w:sz w:val="20"/>
            <w:szCs w:val="20"/>
            <w:lang w:bidi="gu-IN"/>
          </w:rPr>
          <w:t>Germany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93" w:author="Unknown"/>
          <w:rFonts w:ascii="Courier New" w:eastAsia="Times New Roman" w:hAnsi="Courier New" w:cs="Courier New"/>
          <w:color w:val="000000"/>
          <w:sz w:val="20"/>
          <w:szCs w:val="20"/>
          <w:lang w:bidi="gu-IN"/>
        </w:rPr>
      </w:pPr>
      <w:ins w:id="494" w:author="Unknown">
        <w:r w:rsidRPr="002F1818">
          <w:rPr>
            <w:rFonts w:ascii="Courier New" w:eastAsia="Times New Roman" w:hAnsi="Courier New" w:cs="Courier New"/>
            <w:color w:val="000000"/>
            <w:sz w:val="20"/>
            <w:szCs w:val="20"/>
            <w:lang w:bidi="gu-IN"/>
          </w:rPr>
          <w:t>Slovakia</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95" w:author="Unknown"/>
          <w:rFonts w:ascii="Courier New" w:eastAsia="Times New Roman" w:hAnsi="Courier New" w:cs="Courier New"/>
          <w:color w:val="000000"/>
          <w:sz w:val="20"/>
          <w:szCs w:val="20"/>
          <w:lang w:bidi="gu-IN"/>
        </w:rPr>
      </w:pPr>
      <w:ins w:id="496" w:author="Unknown">
        <w:r w:rsidRPr="002F1818">
          <w:rPr>
            <w:rFonts w:ascii="Courier New" w:eastAsia="Times New Roman" w:hAnsi="Courier New" w:cs="Courier New"/>
            <w:color w:val="000000"/>
            <w:sz w:val="20"/>
            <w:szCs w:val="20"/>
            <w:lang w:bidi="gu-IN"/>
          </w:rPr>
          <w:t>United States</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97" w:author="Unknown"/>
          <w:rFonts w:ascii="Courier New" w:eastAsia="Times New Roman" w:hAnsi="Courier New" w:cs="Courier New"/>
          <w:color w:val="000000"/>
          <w:sz w:val="20"/>
          <w:szCs w:val="20"/>
          <w:lang w:bidi="gu-IN"/>
        </w:rPr>
      </w:pPr>
      <w:ins w:id="498" w:author="Unknown">
        <w:r w:rsidRPr="002F1818">
          <w:rPr>
            <w:rFonts w:ascii="Courier New" w:eastAsia="Times New Roman" w:hAnsi="Courier New" w:cs="Courier New"/>
            <w:color w:val="000000"/>
            <w:sz w:val="20"/>
            <w:szCs w:val="20"/>
            <w:lang w:bidi="gu-IN"/>
          </w:rPr>
          <w:t>Russia</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499" w:author="Unknown"/>
          <w:rFonts w:ascii="Courier New" w:eastAsia="Times New Roman" w:hAnsi="Courier New" w:cs="Courier New"/>
          <w:color w:val="000000"/>
          <w:sz w:val="20"/>
          <w:szCs w:val="20"/>
          <w:lang w:bidi="gu-IN"/>
        </w:rPr>
      </w:pPr>
      <w:ins w:id="500" w:author="Unknown">
        <w:r w:rsidRPr="002F1818">
          <w:rPr>
            <w:rFonts w:ascii="Courier New" w:eastAsia="Times New Roman" w:hAnsi="Courier New" w:cs="Courier New"/>
            <w:color w:val="000000"/>
            <w:sz w:val="20"/>
            <w:szCs w:val="20"/>
            <w:lang w:bidi="gu-IN"/>
          </w:rPr>
          <w:t>Hungary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01" w:author="Unknown"/>
          <w:rFonts w:ascii="Courier New" w:eastAsia="Times New Roman" w:hAnsi="Courier New" w:cs="Courier New"/>
          <w:color w:val="000000"/>
          <w:sz w:val="20"/>
          <w:szCs w:val="20"/>
          <w:lang w:bidi="gu-IN"/>
        </w:rPr>
      </w:pPr>
      <w:ins w:id="502" w:author="Unknown">
        <w:r w:rsidRPr="002F1818">
          <w:rPr>
            <w:rFonts w:ascii="Courier New" w:eastAsia="Times New Roman" w:hAnsi="Courier New" w:cs="Courier New"/>
            <w:color w:val="000000"/>
            <w:sz w:val="20"/>
            <w:szCs w:val="20"/>
            <w:lang w:bidi="gu-IN"/>
          </w:rPr>
          <w:t>Poland</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03" w:author="Unknown"/>
          <w:rFonts w:ascii="Courier New" w:eastAsia="Times New Roman" w:hAnsi="Courier New" w:cs="Courier New"/>
          <w:color w:val="000000"/>
          <w:sz w:val="20"/>
          <w:szCs w:val="20"/>
          <w:lang w:bidi="gu-IN"/>
        </w:rPr>
      </w:pPr>
      <w:ins w:id="504" w:author="Unknown">
        <w:r w:rsidRPr="002F1818">
          <w:rPr>
            <w:rFonts w:ascii="Courier New" w:eastAsia="Times New Roman" w:hAnsi="Courier New" w:cs="Courier New"/>
            <w:color w:val="000000"/>
            <w:sz w:val="20"/>
            <w:szCs w:val="20"/>
            <w:lang w:bidi="gu-IN"/>
          </w:rPr>
          <w:t>Keys and values of the dictionary: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05" w:author="Unknown"/>
          <w:rFonts w:ascii="Courier New" w:eastAsia="Times New Roman" w:hAnsi="Courier New" w:cs="Courier New"/>
          <w:color w:val="000000"/>
          <w:sz w:val="20"/>
          <w:szCs w:val="20"/>
          <w:lang w:bidi="gu-IN"/>
        </w:rPr>
      </w:pPr>
      <w:ins w:id="506" w:author="Unknown">
        <w:r w:rsidRPr="002F1818">
          <w:rPr>
            <w:rFonts w:ascii="Courier New" w:eastAsia="Times New Roman" w:hAnsi="Courier New" w:cs="Courier New"/>
            <w:color w:val="000000"/>
            <w:sz w:val="20"/>
            <w:szCs w:val="20"/>
            <w:lang w:bidi="gu-IN"/>
          </w:rPr>
          <w:t>Key = de, Value = Germany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07" w:author="Unknown"/>
          <w:rFonts w:ascii="Courier New" w:eastAsia="Times New Roman" w:hAnsi="Courier New" w:cs="Courier New"/>
          <w:color w:val="000000"/>
          <w:sz w:val="20"/>
          <w:szCs w:val="20"/>
          <w:lang w:bidi="gu-IN"/>
        </w:rPr>
      </w:pPr>
      <w:ins w:id="508" w:author="Unknown">
        <w:r w:rsidRPr="002F1818">
          <w:rPr>
            <w:rFonts w:ascii="Courier New" w:eastAsia="Times New Roman" w:hAnsi="Courier New" w:cs="Courier New"/>
            <w:color w:val="000000"/>
            <w:sz w:val="20"/>
            <w:szCs w:val="20"/>
            <w:lang w:bidi="gu-IN"/>
          </w:rPr>
          <w:t>Key = sk, Value = Slovakia</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09" w:author="Unknown"/>
          <w:rFonts w:ascii="Courier New" w:eastAsia="Times New Roman" w:hAnsi="Courier New" w:cs="Courier New"/>
          <w:color w:val="000000"/>
          <w:sz w:val="20"/>
          <w:szCs w:val="20"/>
          <w:lang w:bidi="gu-IN"/>
        </w:rPr>
      </w:pPr>
      <w:ins w:id="510" w:author="Unknown">
        <w:r w:rsidRPr="002F1818">
          <w:rPr>
            <w:rFonts w:ascii="Courier New" w:eastAsia="Times New Roman" w:hAnsi="Courier New" w:cs="Courier New"/>
            <w:color w:val="000000"/>
            <w:sz w:val="20"/>
            <w:szCs w:val="20"/>
            <w:lang w:bidi="gu-IN"/>
          </w:rPr>
          <w:t>Key = us, Value = United States</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11" w:author="Unknown"/>
          <w:rFonts w:ascii="Courier New" w:eastAsia="Times New Roman" w:hAnsi="Courier New" w:cs="Courier New"/>
          <w:color w:val="000000"/>
          <w:sz w:val="20"/>
          <w:szCs w:val="20"/>
          <w:lang w:bidi="gu-IN"/>
        </w:rPr>
      </w:pPr>
      <w:ins w:id="512" w:author="Unknown">
        <w:r w:rsidRPr="002F1818">
          <w:rPr>
            <w:rFonts w:ascii="Courier New" w:eastAsia="Times New Roman" w:hAnsi="Courier New" w:cs="Courier New"/>
            <w:color w:val="000000"/>
            <w:sz w:val="20"/>
            <w:szCs w:val="20"/>
            <w:lang w:bidi="gu-IN"/>
          </w:rPr>
          <w:t>Key = ru, Value = Russia</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13" w:author="Unknown"/>
          <w:rFonts w:ascii="Courier New" w:eastAsia="Times New Roman" w:hAnsi="Courier New" w:cs="Courier New"/>
          <w:color w:val="000000"/>
          <w:sz w:val="20"/>
          <w:szCs w:val="20"/>
          <w:lang w:bidi="gu-IN"/>
        </w:rPr>
      </w:pPr>
      <w:ins w:id="514" w:author="Unknown">
        <w:r w:rsidRPr="002F1818">
          <w:rPr>
            <w:rFonts w:ascii="Courier New" w:eastAsia="Times New Roman" w:hAnsi="Courier New" w:cs="Courier New"/>
            <w:color w:val="000000"/>
            <w:sz w:val="20"/>
            <w:szCs w:val="20"/>
            <w:lang w:bidi="gu-IN"/>
          </w:rPr>
          <w:t>Key = hu, Value = Hungary</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15" w:author="Unknown"/>
          <w:rFonts w:ascii="Courier New" w:eastAsia="Times New Roman" w:hAnsi="Courier New" w:cs="Courier New"/>
          <w:color w:val="000000"/>
          <w:sz w:val="20"/>
          <w:szCs w:val="20"/>
          <w:lang w:bidi="gu-IN"/>
        </w:rPr>
      </w:pPr>
      <w:ins w:id="516" w:author="Unknown">
        <w:r w:rsidRPr="002F1818">
          <w:rPr>
            <w:rFonts w:ascii="Courier New" w:eastAsia="Times New Roman" w:hAnsi="Courier New" w:cs="Courier New"/>
            <w:color w:val="000000"/>
            <w:sz w:val="20"/>
            <w:szCs w:val="20"/>
            <w:lang w:bidi="gu-IN"/>
          </w:rPr>
          <w:t>Key = pl, Value = Poland</w:t>
        </w:r>
      </w:ins>
    </w:p>
    <w:p w:rsidR="002F1818" w:rsidRPr="002F1818" w:rsidRDefault="002F1818" w:rsidP="002F1818">
      <w:pPr>
        <w:spacing w:before="100" w:beforeAutospacing="1" w:after="100" w:afterAutospacing="1" w:line="384" w:lineRule="atLeast"/>
        <w:rPr>
          <w:ins w:id="517" w:author="Unknown"/>
          <w:rFonts w:ascii="Georgia" w:eastAsia="Times New Roman" w:hAnsi="Georgia" w:cs="Times New Roman"/>
          <w:color w:val="000000"/>
          <w:sz w:val="24"/>
          <w:szCs w:val="24"/>
          <w:lang w:bidi="gu-IN"/>
        </w:rPr>
      </w:pPr>
      <w:ins w:id="518" w:author="Unknown">
        <w:r w:rsidRPr="002F1818">
          <w:rPr>
            <w:rFonts w:ascii="Georgia" w:eastAsia="Times New Roman" w:hAnsi="Georgia" w:cs="Times New Roman"/>
            <w:color w:val="000000"/>
            <w:sz w:val="24"/>
            <w:szCs w:val="24"/>
            <w:lang w:bidi="gu-IN"/>
          </w:rPr>
          <w:t>This is the output of the example.</w:t>
        </w:r>
      </w:ins>
    </w:p>
    <w:p w:rsidR="002F1818" w:rsidRPr="002F1818" w:rsidRDefault="002F1818" w:rsidP="002F1818">
      <w:pPr>
        <w:spacing w:before="375" w:after="375" w:line="384" w:lineRule="atLeast"/>
        <w:outlineLvl w:val="1"/>
        <w:rPr>
          <w:ins w:id="519" w:author="Unknown"/>
          <w:rFonts w:ascii="Times New Roman" w:eastAsia="Times New Roman" w:hAnsi="Times New Roman" w:cs="Times New Roman"/>
          <w:b/>
          <w:bCs/>
          <w:color w:val="000000"/>
          <w:sz w:val="36"/>
          <w:szCs w:val="36"/>
          <w:lang w:bidi="gu-IN"/>
        </w:rPr>
      </w:pPr>
      <w:ins w:id="520" w:author="Unknown">
        <w:r w:rsidRPr="002F1818">
          <w:rPr>
            <w:rFonts w:ascii="Times New Roman" w:eastAsia="Times New Roman" w:hAnsi="Times New Roman" w:cs="Times New Roman"/>
            <w:b/>
            <w:bCs/>
            <w:color w:val="000000"/>
            <w:sz w:val="36"/>
            <w:szCs w:val="36"/>
            <w:lang w:bidi="gu-IN"/>
          </w:rPr>
          <w:t>Queues</w:t>
        </w:r>
      </w:ins>
    </w:p>
    <w:p w:rsidR="002F1818" w:rsidRPr="002F1818" w:rsidRDefault="002F1818" w:rsidP="002F1818">
      <w:pPr>
        <w:spacing w:before="100" w:beforeAutospacing="1" w:after="100" w:afterAutospacing="1" w:line="384" w:lineRule="atLeast"/>
        <w:rPr>
          <w:ins w:id="521" w:author="Unknown"/>
          <w:rFonts w:ascii="Georgia" w:eastAsia="Times New Roman" w:hAnsi="Georgia" w:cs="Times New Roman"/>
          <w:color w:val="000000"/>
          <w:sz w:val="24"/>
          <w:szCs w:val="24"/>
          <w:lang w:bidi="gu-IN"/>
        </w:rPr>
      </w:pPr>
      <w:ins w:id="522" w:author="Unknown">
        <w:r w:rsidRPr="002F1818">
          <w:rPr>
            <w:rFonts w:ascii="Georgia" w:eastAsia="Times New Roman" w:hAnsi="Georgia" w:cs="Times New Roman"/>
            <w:color w:val="000000"/>
            <w:sz w:val="24"/>
            <w:szCs w:val="24"/>
            <w:lang w:bidi="gu-IN"/>
          </w:rPr>
          <w:t>A </w:t>
        </w:r>
        <w:r w:rsidRPr="002F1818">
          <w:rPr>
            <w:rFonts w:ascii="Courier New" w:eastAsia="Times New Roman" w:hAnsi="Courier New" w:cs="Courier New"/>
            <w:color w:val="000000"/>
            <w:sz w:val="20"/>
            <w:lang w:bidi="gu-IN"/>
          </w:rPr>
          <w:t>queue</w:t>
        </w:r>
        <w:r w:rsidRPr="002F1818">
          <w:rPr>
            <w:rFonts w:ascii="Georgia" w:eastAsia="Times New Roman" w:hAnsi="Georgia" w:cs="Times New Roman"/>
            <w:color w:val="000000"/>
            <w:sz w:val="24"/>
            <w:szCs w:val="24"/>
            <w:lang w:bidi="gu-IN"/>
          </w:rPr>
          <w:t> is a First-In-First-Out (FIFO) data structure. The first element added to the queue will be the first one to be removed. Queues may be used to process messages as they appear or serve customers as they come. The first customer which comes should be served first.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3" w:author="Unknown"/>
          <w:rFonts w:ascii="Courier New" w:eastAsia="Times New Roman" w:hAnsi="Courier New" w:cs="Courier New"/>
          <w:color w:val="000000"/>
          <w:sz w:val="20"/>
          <w:szCs w:val="20"/>
          <w:lang w:bidi="gu-IN"/>
        </w:rPr>
      </w:pPr>
      <w:ins w:id="524" w:author="Unknown">
        <w:r w:rsidRPr="002F1818">
          <w:rPr>
            <w:rFonts w:ascii="Courier New" w:eastAsia="Times New Roman" w:hAnsi="Courier New" w:cs="Courier New"/>
            <w:color w:val="000000"/>
            <w:sz w:val="20"/>
            <w:szCs w:val="20"/>
            <w:lang w:bidi="gu-IN"/>
          </w:rPr>
          <w:t>using System;</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 w:author="Unknown"/>
          <w:rFonts w:ascii="Courier New" w:eastAsia="Times New Roman" w:hAnsi="Courier New" w:cs="Courier New"/>
          <w:color w:val="000000"/>
          <w:sz w:val="20"/>
          <w:szCs w:val="20"/>
          <w:lang w:bidi="gu-IN"/>
        </w:rPr>
      </w:pPr>
      <w:ins w:id="526" w:author="Unknown">
        <w:r w:rsidRPr="002F1818">
          <w:rPr>
            <w:rFonts w:ascii="Courier New" w:eastAsia="Times New Roman" w:hAnsi="Courier New" w:cs="Courier New"/>
            <w:color w:val="000000"/>
            <w:sz w:val="20"/>
            <w:szCs w:val="20"/>
            <w:lang w:bidi="gu-IN"/>
          </w:rPr>
          <w:t>using System.Collections.Generic;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7"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8" w:author="Unknown"/>
          <w:rFonts w:ascii="Courier New" w:eastAsia="Times New Roman" w:hAnsi="Courier New" w:cs="Courier New"/>
          <w:color w:val="000000"/>
          <w:sz w:val="20"/>
          <w:szCs w:val="20"/>
          <w:lang w:bidi="gu-IN"/>
        </w:rPr>
      </w:pPr>
      <w:ins w:id="529" w:author="Unknown">
        <w:r w:rsidRPr="002F1818">
          <w:rPr>
            <w:rFonts w:ascii="Courier New" w:eastAsia="Times New Roman" w:hAnsi="Courier New" w:cs="Courier New"/>
            <w:color w:val="000000"/>
            <w:sz w:val="20"/>
            <w:szCs w:val="20"/>
            <w:lang w:bidi="gu-IN"/>
          </w:rPr>
          <w:t xml:space="preserve">public class QueueExample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color w:val="000000"/>
          <w:sz w:val="20"/>
          <w:szCs w:val="20"/>
          <w:lang w:bidi="gu-IN"/>
        </w:rPr>
      </w:pPr>
      <w:ins w:id="531"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lang w:bidi="gu-IN"/>
        </w:rPr>
      </w:pPr>
      <w:ins w:id="533" w:author="Unknown">
        <w:r w:rsidRPr="002F1818">
          <w:rPr>
            <w:rFonts w:ascii="Courier New" w:eastAsia="Times New Roman" w:hAnsi="Courier New" w:cs="Courier New"/>
            <w:color w:val="000000"/>
            <w:sz w:val="20"/>
            <w:szCs w:val="20"/>
            <w:lang w:bidi="gu-IN"/>
          </w:rPr>
          <w:t xml:space="preserve">    static void Main()</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Courier New" w:eastAsia="Times New Roman" w:hAnsi="Courier New" w:cs="Courier New"/>
          <w:color w:val="000000"/>
          <w:sz w:val="20"/>
          <w:szCs w:val="20"/>
          <w:lang w:bidi="gu-IN"/>
        </w:rPr>
      </w:pPr>
      <w:ins w:id="535"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 w:author="Unknown"/>
          <w:rFonts w:ascii="Courier New" w:eastAsia="Times New Roman" w:hAnsi="Courier New" w:cs="Courier New"/>
          <w:color w:val="000000"/>
          <w:sz w:val="20"/>
          <w:szCs w:val="20"/>
          <w:lang w:bidi="gu-IN"/>
        </w:rPr>
      </w:pPr>
      <w:ins w:id="537" w:author="Unknown">
        <w:r w:rsidRPr="002F1818">
          <w:rPr>
            <w:rFonts w:ascii="Courier New" w:eastAsia="Times New Roman" w:hAnsi="Courier New" w:cs="Courier New"/>
            <w:color w:val="000000"/>
            <w:sz w:val="20"/>
            <w:szCs w:val="20"/>
            <w:lang w:bidi="gu-IN"/>
          </w:rPr>
          <w:t xml:space="preserve">        Queue&lt;string&gt; msgs = new Queue&lt;string&gt;();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8"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9" w:author="Unknown"/>
          <w:rFonts w:ascii="Courier New" w:eastAsia="Times New Roman" w:hAnsi="Courier New" w:cs="Courier New"/>
          <w:color w:val="000000"/>
          <w:sz w:val="20"/>
          <w:szCs w:val="20"/>
          <w:lang w:bidi="gu-IN"/>
        </w:rPr>
      </w:pPr>
      <w:ins w:id="540" w:author="Unknown">
        <w:r w:rsidRPr="002F1818">
          <w:rPr>
            <w:rFonts w:ascii="Courier New" w:eastAsia="Times New Roman" w:hAnsi="Courier New" w:cs="Courier New"/>
            <w:color w:val="000000"/>
            <w:sz w:val="20"/>
            <w:szCs w:val="20"/>
            <w:lang w:bidi="gu-IN"/>
          </w:rPr>
          <w:lastRenderedPageBreak/>
          <w:t xml:space="preserve">        msgs.Enqueue("Message 1");</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1" w:author="Unknown"/>
          <w:rFonts w:ascii="Courier New" w:eastAsia="Times New Roman" w:hAnsi="Courier New" w:cs="Courier New"/>
          <w:color w:val="000000"/>
          <w:sz w:val="20"/>
          <w:szCs w:val="20"/>
          <w:lang w:bidi="gu-IN"/>
        </w:rPr>
      </w:pPr>
      <w:ins w:id="542" w:author="Unknown">
        <w:r w:rsidRPr="002F1818">
          <w:rPr>
            <w:rFonts w:ascii="Courier New" w:eastAsia="Times New Roman" w:hAnsi="Courier New" w:cs="Courier New"/>
            <w:color w:val="000000"/>
            <w:sz w:val="20"/>
            <w:szCs w:val="20"/>
            <w:lang w:bidi="gu-IN"/>
          </w:rPr>
          <w:t xml:space="preserve">        msgs.Enqueue("Message 2");</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urier New" w:eastAsia="Times New Roman" w:hAnsi="Courier New" w:cs="Courier New"/>
          <w:color w:val="000000"/>
          <w:sz w:val="20"/>
          <w:szCs w:val="20"/>
          <w:lang w:bidi="gu-IN"/>
        </w:rPr>
      </w:pPr>
      <w:ins w:id="544" w:author="Unknown">
        <w:r w:rsidRPr="002F1818">
          <w:rPr>
            <w:rFonts w:ascii="Courier New" w:eastAsia="Times New Roman" w:hAnsi="Courier New" w:cs="Courier New"/>
            <w:color w:val="000000"/>
            <w:sz w:val="20"/>
            <w:szCs w:val="20"/>
            <w:lang w:bidi="gu-IN"/>
          </w:rPr>
          <w:t xml:space="preserve">        msgs.Enqueue("Message 3");</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color w:val="000000"/>
          <w:sz w:val="20"/>
          <w:szCs w:val="20"/>
          <w:lang w:bidi="gu-IN"/>
        </w:rPr>
      </w:pPr>
      <w:ins w:id="546" w:author="Unknown">
        <w:r w:rsidRPr="002F1818">
          <w:rPr>
            <w:rFonts w:ascii="Courier New" w:eastAsia="Times New Roman" w:hAnsi="Courier New" w:cs="Courier New"/>
            <w:color w:val="000000"/>
            <w:sz w:val="20"/>
            <w:szCs w:val="20"/>
            <w:lang w:bidi="gu-IN"/>
          </w:rPr>
          <w:t xml:space="preserve">        msgs.Enqueue("Message 4");</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lang w:bidi="gu-IN"/>
        </w:rPr>
      </w:pPr>
      <w:ins w:id="548" w:author="Unknown">
        <w:r w:rsidRPr="002F1818">
          <w:rPr>
            <w:rFonts w:ascii="Courier New" w:eastAsia="Times New Roman" w:hAnsi="Courier New" w:cs="Courier New"/>
            <w:color w:val="000000"/>
            <w:sz w:val="20"/>
            <w:szCs w:val="20"/>
            <w:lang w:bidi="gu-IN"/>
          </w:rPr>
          <w:t xml:space="preserve">        msgs.Enqueue("Message 5");</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0" w:author="Unknown"/>
          <w:rFonts w:ascii="Courier New" w:eastAsia="Times New Roman" w:hAnsi="Courier New" w:cs="Courier New"/>
          <w:color w:val="000000"/>
          <w:sz w:val="20"/>
          <w:szCs w:val="20"/>
          <w:lang w:bidi="gu-IN"/>
        </w:rPr>
      </w:pPr>
      <w:ins w:id="551" w:author="Unknown">
        <w:r w:rsidRPr="002F1818">
          <w:rPr>
            <w:rFonts w:ascii="Courier New" w:eastAsia="Times New Roman" w:hAnsi="Courier New" w:cs="Courier New"/>
            <w:color w:val="000000"/>
            <w:sz w:val="20"/>
            <w:szCs w:val="20"/>
            <w:lang w:bidi="gu-IN"/>
          </w:rPr>
          <w:t xml:space="preserve">        Console.WriteLine(msgs.Dequeue());</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2" w:author="Unknown"/>
          <w:rFonts w:ascii="Courier New" w:eastAsia="Times New Roman" w:hAnsi="Courier New" w:cs="Courier New"/>
          <w:color w:val="000000"/>
          <w:sz w:val="20"/>
          <w:szCs w:val="20"/>
          <w:lang w:bidi="gu-IN"/>
        </w:rPr>
      </w:pPr>
      <w:ins w:id="553" w:author="Unknown">
        <w:r w:rsidRPr="002F1818">
          <w:rPr>
            <w:rFonts w:ascii="Courier New" w:eastAsia="Times New Roman" w:hAnsi="Courier New" w:cs="Courier New"/>
            <w:color w:val="000000"/>
            <w:sz w:val="20"/>
            <w:szCs w:val="20"/>
            <w:lang w:bidi="gu-IN"/>
          </w:rPr>
          <w:t xml:space="preserve">        Console.WriteLine(msgs.Peek());</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4" w:author="Unknown"/>
          <w:rFonts w:ascii="Courier New" w:eastAsia="Times New Roman" w:hAnsi="Courier New" w:cs="Courier New"/>
          <w:color w:val="000000"/>
          <w:sz w:val="20"/>
          <w:szCs w:val="20"/>
          <w:lang w:bidi="gu-IN"/>
        </w:rPr>
      </w:pPr>
      <w:ins w:id="555" w:author="Unknown">
        <w:r w:rsidRPr="002F1818">
          <w:rPr>
            <w:rFonts w:ascii="Courier New" w:eastAsia="Times New Roman" w:hAnsi="Courier New" w:cs="Courier New"/>
            <w:color w:val="000000"/>
            <w:sz w:val="20"/>
            <w:szCs w:val="20"/>
            <w:lang w:bidi="gu-IN"/>
          </w:rPr>
          <w:t xml:space="preserve">        Console.WriteLine(msgs.Peek());</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6"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7" w:author="Unknown"/>
          <w:rFonts w:ascii="Courier New" w:eastAsia="Times New Roman" w:hAnsi="Courier New" w:cs="Courier New"/>
          <w:color w:val="000000"/>
          <w:sz w:val="20"/>
          <w:szCs w:val="20"/>
          <w:lang w:bidi="gu-IN"/>
        </w:rPr>
      </w:pPr>
      <w:ins w:id="558" w:author="Unknown">
        <w:r w:rsidRPr="002F1818">
          <w:rPr>
            <w:rFonts w:ascii="Courier New" w:eastAsia="Times New Roman" w:hAnsi="Courier New" w:cs="Courier New"/>
            <w:color w:val="000000"/>
            <w:sz w:val="20"/>
            <w:szCs w:val="20"/>
            <w:lang w:bidi="gu-IN"/>
          </w:rPr>
          <w:t xml:space="preserve">        Console.WriteLine();</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9"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0" w:author="Unknown"/>
          <w:rFonts w:ascii="Courier New" w:eastAsia="Times New Roman" w:hAnsi="Courier New" w:cs="Courier New"/>
          <w:color w:val="000000"/>
          <w:sz w:val="20"/>
          <w:szCs w:val="20"/>
          <w:lang w:bidi="gu-IN"/>
        </w:rPr>
      </w:pPr>
      <w:ins w:id="561" w:author="Unknown">
        <w:r w:rsidRPr="002F1818">
          <w:rPr>
            <w:rFonts w:ascii="Courier New" w:eastAsia="Times New Roman" w:hAnsi="Courier New" w:cs="Courier New"/>
            <w:color w:val="000000"/>
            <w:sz w:val="20"/>
            <w:szCs w:val="20"/>
            <w:lang w:bidi="gu-IN"/>
          </w:rPr>
          <w:t xml:space="preserve">        foreach(string msg in msgs)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2" w:author="Unknown"/>
          <w:rFonts w:ascii="Courier New" w:eastAsia="Times New Roman" w:hAnsi="Courier New" w:cs="Courier New"/>
          <w:color w:val="000000"/>
          <w:sz w:val="20"/>
          <w:szCs w:val="20"/>
          <w:lang w:bidi="gu-IN"/>
        </w:rPr>
      </w:pPr>
      <w:ins w:id="563"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4" w:author="Unknown"/>
          <w:rFonts w:ascii="Courier New" w:eastAsia="Times New Roman" w:hAnsi="Courier New" w:cs="Courier New"/>
          <w:color w:val="000000"/>
          <w:sz w:val="20"/>
          <w:szCs w:val="20"/>
          <w:lang w:bidi="gu-IN"/>
        </w:rPr>
      </w:pPr>
      <w:ins w:id="565" w:author="Unknown">
        <w:r w:rsidRPr="002F1818">
          <w:rPr>
            <w:rFonts w:ascii="Courier New" w:eastAsia="Times New Roman" w:hAnsi="Courier New" w:cs="Courier New"/>
            <w:color w:val="000000"/>
            <w:sz w:val="20"/>
            <w:szCs w:val="20"/>
            <w:lang w:bidi="gu-IN"/>
          </w:rPr>
          <w:t xml:space="preserve">            Console.WriteLine(msg);</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Courier New" w:eastAsia="Times New Roman" w:hAnsi="Courier New" w:cs="Courier New"/>
          <w:color w:val="000000"/>
          <w:sz w:val="20"/>
          <w:szCs w:val="20"/>
          <w:lang w:bidi="gu-IN"/>
        </w:rPr>
      </w:pPr>
      <w:ins w:id="567"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color w:val="000000"/>
          <w:sz w:val="20"/>
          <w:szCs w:val="20"/>
          <w:lang w:bidi="gu-IN"/>
        </w:rPr>
      </w:pPr>
      <w:ins w:id="569"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0" w:author="Unknown"/>
          <w:rFonts w:ascii="Courier New" w:eastAsia="Times New Roman" w:hAnsi="Courier New" w:cs="Courier New"/>
          <w:color w:val="000000"/>
          <w:sz w:val="20"/>
          <w:szCs w:val="20"/>
          <w:lang w:bidi="gu-IN"/>
        </w:rPr>
      </w:pPr>
      <w:ins w:id="571"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572" w:author="Unknown"/>
          <w:rFonts w:ascii="Georgia" w:eastAsia="Times New Roman" w:hAnsi="Georgia" w:cs="Times New Roman"/>
          <w:color w:val="000000"/>
          <w:sz w:val="24"/>
          <w:szCs w:val="24"/>
          <w:lang w:bidi="gu-IN"/>
        </w:rPr>
      </w:pPr>
      <w:ins w:id="573" w:author="Unknown">
        <w:r w:rsidRPr="002F1818">
          <w:rPr>
            <w:rFonts w:ascii="Georgia" w:eastAsia="Times New Roman" w:hAnsi="Georgia" w:cs="Times New Roman"/>
            <w:color w:val="000000"/>
            <w:sz w:val="24"/>
            <w:szCs w:val="24"/>
            <w:lang w:bidi="gu-IN"/>
          </w:rPr>
          <w:t>In our example, we have a queue with messages.</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lang w:bidi="gu-IN"/>
        </w:rPr>
      </w:pPr>
      <w:ins w:id="575" w:author="Unknown">
        <w:r w:rsidRPr="002F1818">
          <w:rPr>
            <w:rFonts w:ascii="Courier New" w:eastAsia="Times New Roman" w:hAnsi="Courier New" w:cs="Courier New"/>
            <w:color w:val="000000"/>
            <w:sz w:val="20"/>
            <w:szCs w:val="20"/>
            <w:lang w:bidi="gu-IN"/>
          </w:rPr>
          <w:t>Queue&lt;string&gt; msgs = new Queue&lt;string&gt;();</w:t>
        </w:r>
      </w:ins>
    </w:p>
    <w:p w:rsidR="002F1818" w:rsidRPr="002F1818" w:rsidRDefault="002F1818" w:rsidP="002F1818">
      <w:pPr>
        <w:spacing w:before="100" w:beforeAutospacing="1" w:after="100" w:afterAutospacing="1" w:line="384" w:lineRule="atLeast"/>
        <w:rPr>
          <w:ins w:id="576" w:author="Unknown"/>
          <w:rFonts w:ascii="Georgia" w:eastAsia="Times New Roman" w:hAnsi="Georgia" w:cs="Times New Roman"/>
          <w:color w:val="000000"/>
          <w:sz w:val="24"/>
          <w:szCs w:val="24"/>
          <w:lang w:bidi="gu-IN"/>
        </w:rPr>
      </w:pPr>
      <w:ins w:id="577" w:author="Unknown">
        <w:r w:rsidRPr="002F1818">
          <w:rPr>
            <w:rFonts w:ascii="Georgia" w:eastAsia="Times New Roman" w:hAnsi="Georgia" w:cs="Times New Roman"/>
            <w:color w:val="000000"/>
            <w:sz w:val="24"/>
            <w:szCs w:val="24"/>
            <w:lang w:bidi="gu-IN"/>
          </w:rPr>
          <w:t>A queue of strings is created.</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lang w:bidi="gu-IN"/>
        </w:rPr>
      </w:pPr>
      <w:ins w:id="579" w:author="Unknown">
        <w:r w:rsidRPr="002F1818">
          <w:rPr>
            <w:rFonts w:ascii="Courier New" w:eastAsia="Times New Roman" w:hAnsi="Courier New" w:cs="Courier New"/>
            <w:color w:val="000000"/>
            <w:sz w:val="20"/>
            <w:szCs w:val="20"/>
            <w:lang w:bidi="gu-IN"/>
          </w:rPr>
          <w:t>msgs.Enqueue("Message 1");</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lang w:bidi="gu-IN"/>
        </w:rPr>
      </w:pPr>
      <w:ins w:id="581" w:author="Unknown">
        <w:r w:rsidRPr="002F1818">
          <w:rPr>
            <w:rFonts w:ascii="Courier New" w:eastAsia="Times New Roman" w:hAnsi="Courier New" w:cs="Courier New"/>
            <w:color w:val="000000"/>
            <w:sz w:val="20"/>
            <w:szCs w:val="20"/>
            <w:lang w:bidi="gu-IN"/>
          </w:rPr>
          <w:t>msgs.Enqueue("Message 2");</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lang w:bidi="gu-IN"/>
        </w:rPr>
      </w:pPr>
      <w:ins w:id="583"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584" w:author="Unknown"/>
          <w:rFonts w:ascii="Georgia" w:eastAsia="Times New Roman" w:hAnsi="Georgia" w:cs="Times New Roman"/>
          <w:color w:val="000000"/>
          <w:sz w:val="24"/>
          <w:szCs w:val="24"/>
          <w:lang w:bidi="gu-IN"/>
        </w:rPr>
      </w:pPr>
      <w:ins w:id="585" w:author="Unknown">
        <w:r w:rsidRPr="002F1818">
          <w:rPr>
            <w:rFonts w:ascii="Georgia" w:eastAsia="Times New Roman" w:hAnsi="Georgia" w:cs="Times New Roman"/>
            <w:color w:val="000000"/>
            <w:sz w:val="24"/>
            <w:szCs w:val="24"/>
            <w:lang w:bidi="gu-IN"/>
          </w:rPr>
          <w:t>The </w:t>
        </w:r>
        <w:r w:rsidRPr="002F1818">
          <w:rPr>
            <w:rFonts w:ascii="Courier New" w:eastAsia="Times New Roman" w:hAnsi="Courier New" w:cs="Courier New"/>
            <w:color w:val="000000"/>
            <w:sz w:val="20"/>
            <w:lang w:bidi="gu-IN"/>
          </w:rPr>
          <w:t>Enqueue()</w:t>
        </w:r>
        <w:r w:rsidRPr="002F1818">
          <w:rPr>
            <w:rFonts w:ascii="Georgia" w:eastAsia="Times New Roman" w:hAnsi="Georgia" w:cs="Times New Roman"/>
            <w:color w:val="000000"/>
            <w:sz w:val="24"/>
            <w:szCs w:val="24"/>
            <w:lang w:bidi="gu-IN"/>
          </w:rPr>
          <w:t> adds a message to the end of the queue.</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lang w:bidi="gu-IN"/>
        </w:rPr>
      </w:pPr>
      <w:ins w:id="587" w:author="Unknown">
        <w:r w:rsidRPr="002F1818">
          <w:rPr>
            <w:rFonts w:ascii="Courier New" w:eastAsia="Times New Roman" w:hAnsi="Courier New" w:cs="Courier New"/>
            <w:color w:val="000000"/>
            <w:sz w:val="20"/>
            <w:szCs w:val="20"/>
            <w:lang w:bidi="gu-IN"/>
          </w:rPr>
          <w:t>Console.WriteLine(msgs.Dequeue());</w:t>
        </w:r>
      </w:ins>
    </w:p>
    <w:p w:rsidR="002F1818" w:rsidRPr="002F1818" w:rsidRDefault="002F1818" w:rsidP="002F1818">
      <w:pPr>
        <w:spacing w:before="100" w:beforeAutospacing="1" w:after="100" w:afterAutospacing="1" w:line="384" w:lineRule="atLeast"/>
        <w:rPr>
          <w:ins w:id="588" w:author="Unknown"/>
          <w:rFonts w:ascii="Georgia" w:eastAsia="Times New Roman" w:hAnsi="Georgia" w:cs="Times New Roman"/>
          <w:color w:val="000000"/>
          <w:sz w:val="24"/>
          <w:szCs w:val="24"/>
          <w:lang w:bidi="gu-IN"/>
        </w:rPr>
      </w:pPr>
      <w:ins w:id="589" w:author="Unknown">
        <w:r w:rsidRPr="002F1818">
          <w:rPr>
            <w:rFonts w:ascii="Georgia" w:eastAsia="Times New Roman" w:hAnsi="Georgia" w:cs="Times New Roman"/>
            <w:color w:val="000000"/>
            <w:sz w:val="24"/>
            <w:szCs w:val="24"/>
            <w:lang w:bidi="gu-IN"/>
          </w:rPr>
          <w:t>The </w:t>
        </w:r>
        <w:r w:rsidRPr="002F1818">
          <w:rPr>
            <w:rFonts w:ascii="Courier New" w:eastAsia="Times New Roman" w:hAnsi="Courier New" w:cs="Courier New"/>
            <w:color w:val="000000"/>
            <w:sz w:val="20"/>
            <w:lang w:bidi="gu-IN"/>
          </w:rPr>
          <w:t>Dequeue()</w:t>
        </w:r>
        <w:r w:rsidRPr="002F1818">
          <w:rPr>
            <w:rFonts w:ascii="Georgia" w:eastAsia="Times New Roman" w:hAnsi="Georgia" w:cs="Times New Roman"/>
            <w:color w:val="000000"/>
            <w:sz w:val="24"/>
            <w:szCs w:val="24"/>
            <w:lang w:bidi="gu-IN"/>
          </w:rPr>
          <w:t> method removes and returns the item at the beginning of the queue.</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0" w:author="Unknown"/>
          <w:rFonts w:ascii="Courier New" w:eastAsia="Times New Roman" w:hAnsi="Courier New" w:cs="Courier New"/>
          <w:color w:val="000000"/>
          <w:sz w:val="20"/>
          <w:szCs w:val="20"/>
          <w:lang w:bidi="gu-IN"/>
        </w:rPr>
      </w:pPr>
      <w:ins w:id="591" w:author="Unknown">
        <w:r w:rsidRPr="002F1818">
          <w:rPr>
            <w:rFonts w:ascii="Courier New" w:eastAsia="Times New Roman" w:hAnsi="Courier New" w:cs="Courier New"/>
            <w:color w:val="000000"/>
            <w:sz w:val="20"/>
            <w:szCs w:val="20"/>
            <w:lang w:bidi="gu-IN"/>
          </w:rPr>
          <w:t>Console.WriteLine(msgs.Peek());</w:t>
        </w:r>
      </w:ins>
    </w:p>
    <w:p w:rsidR="002F1818" w:rsidRPr="002F1818" w:rsidRDefault="002F1818" w:rsidP="002F1818">
      <w:pPr>
        <w:spacing w:before="100" w:beforeAutospacing="1" w:after="100" w:afterAutospacing="1" w:line="384" w:lineRule="atLeast"/>
        <w:rPr>
          <w:ins w:id="592" w:author="Unknown"/>
          <w:rFonts w:ascii="Georgia" w:eastAsia="Times New Roman" w:hAnsi="Georgia" w:cs="Times New Roman"/>
          <w:color w:val="000000"/>
          <w:sz w:val="24"/>
          <w:szCs w:val="24"/>
          <w:lang w:bidi="gu-IN"/>
        </w:rPr>
      </w:pPr>
      <w:ins w:id="593" w:author="Unknown">
        <w:r w:rsidRPr="002F1818">
          <w:rPr>
            <w:rFonts w:ascii="Georgia" w:eastAsia="Times New Roman" w:hAnsi="Georgia" w:cs="Times New Roman"/>
            <w:color w:val="000000"/>
            <w:sz w:val="24"/>
            <w:szCs w:val="24"/>
            <w:lang w:bidi="gu-IN"/>
          </w:rPr>
          <w:t>The </w:t>
        </w:r>
        <w:r w:rsidRPr="002F1818">
          <w:rPr>
            <w:rFonts w:ascii="Courier New" w:eastAsia="Times New Roman" w:hAnsi="Courier New" w:cs="Courier New"/>
            <w:color w:val="000000"/>
            <w:sz w:val="20"/>
            <w:lang w:bidi="gu-IN"/>
          </w:rPr>
          <w:t>Peek()</w:t>
        </w:r>
        <w:r w:rsidRPr="002F1818">
          <w:rPr>
            <w:rFonts w:ascii="Georgia" w:eastAsia="Times New Roman" w:hAnsi="Georgia" w:cs="Times New Roman"/>
            <w:color w:val="000000"/>
            <w:sz w:val="24"/>
            <w:szCs w:val="24"/>
            <w:lang w:bidi="gu-IN"/>
          </w:rPr>
          <w:t> method returns the next item from the queue, but does not remove it from the collection.</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94" w:author="Unknown"/>
          <w:rFonts w:ascii="Courier New" w:eastAsia="Times New Roman" w:hAnsi="Courier New" w:cs="Courier New"/>
          <w:color w:val="000000"/>
          <w:sz w:val="20"/>
          <w:szCs w:val="20"/>
          <w:lang w:bidi="gu-IN"/>
        </w:rPr>
      </w:pPr>
      <w:ins w:id="595" w:author="Unknown">
        <w:r w:rsidRPr="002F1818">
          <w:rPr>
            <w:rFonts w:ascii="Courier New" w:eastAsia="Times New Roman" w:hAnsi="Courier New" w:cs="Courier New"/>
            <w:color w:val="000000"/>
            <w:sz w:val="20"/>
            <w:szCs w:val="20"/>
            <w:lang w:bidi="gu-IN"/>
          </w:rPr>
          <w:t xml:space="preserve">$ ./queue.exe </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96" w:author="Unknown"/>
          <w:rFonts w:ascii="Courier New" w:eastAsia="Times New Roman" w:hAnsi="Courier New" w:cs="Courier New"/>
          <w:color w:val="000000"/>
          <w:sz w:val="20"/>
          <w:szCs w:val="20"/>
          <w:lang w:bidi="gu-IN"/>
        </w:rPr>
      </w:pPr>
      <w:ins w:id="597" w:author="Unknown">
        <w:r w:rsidRPr="002F1818">
          <w:rPr>
            <w:rFonts w:ascii="Courier New" w:eastAsia="Times New Roman" w:hAnsi="Courier New" w:cs="Courier New"/>
            <w:color w:val="000000"/>
            <w:sz w:val="20"/>
            <w:szCs w:val="20"/>
            <w:lang w:bidi="gu-IN"/>
          </w:rPr>
          <w:t>Message 1</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598" w:author="Unknown"/>
          <w:rFonts w:ascii="Courier New" w:eastAsia="Times New Roman" w:hAnsi="Courier New" w:cs="Courier New"/>
          <w:color w:val="000000"/>
          <w:sz w:val="20"/>
          <w:szCs w:val="20"/>
          <w:lang w:bidi="gu-IN"/>
        </w:rPr>
      </w:pPr>
      <w:ins w:id="599" w:author="Unknown">
        <w:r w:rsidRPr="002F1818">
          <w:rPr>
            <w:rFonts w:ascii="Courier New" w:eastAsia="Times New Roman" w:hAnsi="Courier New" w:cs="Courier New"/>
            <w:color w:val="000000"/>
            <w:sz w:val="20"/>
            <w:szCs w:val="20"/>
            <w:lang w:bidi="gu-IN"/>
          </w:rPr>
          <w:t>Message 2</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00" w:author="Unknown"/>
          <w:rFonts w:ascii="Courier New" w:eastAsia="Times New Roman" w:hAnsi="Courier New" w:cs="Courier New"/>
          <w:color w:val="000000"/>
          <w:sz w:val="20"/>
          <w:szCs w:val="20"/>
          <w:lang w:bidi="gu-IN"/>
        </w:rPr>
      </w:pPr>
      <w:ins w:id="601" w:author="Unknown">
        <w:r w:rsidRPr="002F1818">
          <w:rPr>
            <w:rFonts w:ascii="Courier New" w:eastAsia="Times New Roman" w:hAnsi="Courier New" w:cs="Courier New"/>
            <w:color w:val="000000"/>
            <w:sz w:val="20"/>
            <w:szCs w:val="20"/>
            <w:lang w:bidi="gu-IN"/>
          </w:rPr>
          <w:t>Message 2</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02" w:author="Unknown"/>
          <w:rFonts w:ascii="Courier New" w:eastAsia="Times New Roman" w:hAnsi="Courier New" w:cs="Courier New"/>
          <w:color w:val="000000"/>
          <w:sz w:val="20"/>
          <w:szCs w:val="20"/>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03" w:author="Unknown"/>
          <w:rFonts w:ascii="Courier New" w:eastAsia="Times New Roman" w:hAnsi="Courier New" w:cs="Courier New"/>
          <w:color w:val="000000"/>
          <w:sz w:val="20"/>
          <w:szCs w:val="20"/>
          <w:lang w:bidi="gu-IN"/>
        </w:rPr>
      </w:pPr>
      <w:ins w:id="604" w:author="Unknown">
        <w:r w:rsidRPr="002F1818">
          <w:rPr>
            <w:rFonts w:ascii="Courier New" w:eastAsia="Times New Roman" w:hAnsi="Courier New" w:cs="Courier New"/>
            <w:color w:val="000000"/>
            <w:sz w:val="20"/>
            <w:szCs w:val="20"/>
            <w:lang w:bidi="gu-IN"/>
          </w:rPr>
          <w:lastRenderedPageBreak/>
          <w:t>Message 2</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05" w:author="Unknown"/>
          <w:rFonts w:ascii="Courier New" w:eastAsia="Times New Roman" w:hAnsi="Courier New" w:cs="Courier New"/>
          <w:color w:val="000000"/>
          <w:sz w:val="20"/>
          <w:szCs w:val="20"/>
          <w:lang w:bidi="gu-IN"/>
        </w:rPr>
      </w:pPr>
      <w:ins w:id="606" w:author="Unknown">
        <w:r w:rsidRPr="002F1818">
          <w:rPr>
            <w:rFonts w:ascii="Courier New" w:eastAsia="Times New Roman" w:hAnsi="Courier New" w:cs="Courier New"/>
            <w:color w:val="000000"/>
            <w:sz w:val="20"/>
            <w:szCs w:val="20"/>
            <w:lang w:bidi="gu-IN"/>
          </w:rPr>
          <w:t>Message 3</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07" w:author="Unknown"/>
          <w:rFonts w:ascii="Courier New" w:eastAsia="Times New Roman" w:hAnsi="Courier New" w:cs="Courier New"/>
          <w:color w:val="000000"/>
          <w:sz w:val="20"/>
          <w:szCs w:val="20"/>
          <w:lang w:bidi="gu-IN"/>
        </w:rPr>
      </w:pPr>
      <w:ins w:id="608" w:author="Unknown">
        <w:r w:rsidRPr="002F1818">
          <w:rPr>
            <w:rFonts w:ascii="Courier New" w:eastAsia="Times New Roman" w:hAnsi="Courier New" w:cs="Courier New"/>
            <w:color w:val="000000"/>
            <w:sz w:val="20"/>
            <w:szCs w:val="20"/>
            <w:lang w:bidi="gu-IN"/>
          </w:rPr>
          <w:t>Message 4</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09" w:author="Unknown"/>
          <w:rFonts w:ascii="Courier New" w:eastAsia="Times New Roman" w:hAnsi="Courier New" w:cs="Courier New"/>
          <w:color w:val="000000"/>
          <w:sz w:val="20"/>
          <w:szCs w:val="20"/>
          <w:lang w:bidi="gu-IN"/>
        </w:rPr>
      </w:pPr>
      <w:ins w:id="610" w:author="Unknown">
        <w:r w:rsidRPr="002F1818">
          <w:rPr>
            <w:rFonts w:ascii="Courier New" w:eastAsia="Times New Roman" w:hAnsi="Courier New" w:cs="Courier New"/>
            <w:color w:val="000000"/>
            <w:sz w:val="20"/>
            <w:szCs w:val="20"/>
            <w:lang w:bidi="gu-IN"/>
          </w:rPr>
          <w:t>Message 5</w:t>
        </w:r>
      </w:ins>
    </w:p>
    <w:p w:rsidR="002F1818" w:rsidRPr="002F1818" w:rsidRDefault="002F1818" w:rsidP="002F1818">
      <w:pPr>
        <w:spacing w:before="100" w:beforeAutospacing="1" w:after="100" w:afterAutospacing="1" w:line="384" w:lineRule="atLeast"/>
        <w:rPr>
          <w:ins w:id="611" w:author="Unknown"/>
          <w:rFonts w:ascii="Georgia" w:eastAsia="Times New Roman" w:hAnsi="Georgia" w:cs="Times New Roman"/>
          <w:color w:val="000000"/>
          <w:sz w:val="24"/>
          <w:szCs w:val="24"/>
          <w:lang w:bidi="gu-IN"/>
        </w:rPr>
      </w:pPr>
      <w:ins w:id="612" w:author="Unknown">
        <w:r w:rsidRPr="002F1818">
          <w:rPr>
            <w:rFonts w:ascii="Georgia" w:eastAsia="Times New Roman" w:hAnsi="Georgia" w:cs="Times New Roman"/>
            <w:color w:val="000000"/>
            <w:sz w:val="24"/>
            <w:szCs w:val="24"/>
            <w:lang w:bidi="gu-IN"/>
          </w:rPr>
          <w:t>The </w:t>
        </w:r>
        <w:r w:rsidRPr="002F1818">
          <w:rPr>
            <w:rFonts w:ascii="Courier New" w:eastAsia="Times New Roman" w:hAnsi="Courier New" w:cs="Courier New"/>
            <w:color w:val="000000"/>
            <w:sz w:val="20"/>
            <w:lang w:bidi="gu-IN"/>
          </w:rPr>
          <w:t>Dequeue()</w:t>
        </w:r>
        <w:r w:rsidRPr="002F1818">
          <w:rPr>
            <w:rFonts w:ascii="Georgia" w:eastAsia="Times New Roman" w:hAnsi="Georgia" w:cs="Times New Roman"/>
            <w:color w:val="000000"/>
            <w:sz w:val="24"/>
            <w:szCs w:val="24"/>
            <w:lang w:bidi="gu-IN"/>
          </w:rPr>
          <w:t> method removes the "Message 1" from the collection. The </w:t>
        </w:r>
        <w:r w:rsidRPr="002F1818">
          <w:rPr>
            <w:rFonts w:ascii="Courier New" w:eastAsia="Times New Roman" w:hAnsi="Courier New" w:cs="Courier New"/>
            <w:color w:val="000000"/>
            <w:sz w:val="20"/>
            <w:lang w:bidi="gu-IN"/>
          </w:rPr>
          <w:t>Peek()</w:t>
        </w:r>
        <w:r w:rsidRPr="002F1818">
          <w:rPr>
            <w:rFonts w:ascii="Georgia" w:eastAsia="Times New Roman" w:hAnsi="Georgia" w:cs="Times New Roman"/>
            <w:color w:val="000000"/>
            <w:sz w:val="24"/>
            <w:szCs w:val="24"/>
            <w:lang w:bidi="gu-IN"/>
          </w:rPr>
          <w:t> method does not. The "Message 2" remains in the collection.</w:t>
        </w:r>
      </w:ins>
    </w:p>
    <w:p w:rsidR="002F1818" w:rsidRPr="002F1818" w:rsidRDefault="002F1818" w:rsidP="002F1818">
      <w:pPr>
        <w:spacing w:before="375" w:after="375" w:line="384" w:lineRule="atLeast"/>
        <w:outlineLvl w:val="1"/>
        <w:rPr>
          <w:ins w:id="613" w:author="Unknown"/>
          <w:rFonts w:ascii="Times New Roman" w:eastAsia="Times New Roman" w:hAnsi="Times New Roman" w:cs="Times New Roman"/>
          <w:b/>
          <w:bCs/>
          <w:color w:val="000000"/>
          <w:sz w:val="36"/>
          <w:szCs w:val="36"/>
          <w:lang w:bidi="gu-IN"/>
        </w:rPr>
      </w:pPr>
      <w:ins w:id="614" w:author="Unknown">
        <w:r w:rsidRPr="002F1818">
          <w:rPr>
            <w:rFonts w:ascii="Times New Roman" w:eastAsia="Times New Roman" w:hAnsi="Times New Roman" w:cs="Times New Roman"/>
            <w:b/>
            <w:bCs/>
            <w:color w:val="000000"/>
            <w:sz w:val="36"/>
            <w:szCs w:val="36"/>
            <w:lang w:bidi="gu-IN"/>
          </w:rPr>
          <w:t>Stacks</w:t>
        </w:r>
      </w:ins>
    </w:p>
    <w:p w:rsidR="002F1818" w:rsidRPr="002F1818" w:rsidRDefault="002F1818" w:rsidP="002F1818">
      <w:pPr>
        <w:spacing w:before="100" w:beforeAutospacing="1" w:after="100" w:afterAutospacing="1" w:line="384" w:lineRule="atLeast"/>
        <w:rPr>
          <w:ins w:id="615" w:author="Unknown"/>
          <w:rFonts w:ascii="Georgia" w:eastAsia="Times New Roman" w:hAnsi="Georgia" w:cs="Times New Roman"/>
          <w:color w:val="000000"/>
          <w:sz w:val="24"/>
          <w:szCs w:val="24"/>
          <w:lang w:bidi="gu-IN"/>
        </w:rPr>
      </w:pPr>
      <w:ins w:id="616" w:author="Unknown">
        <w:r w:rsidRPr="002F1818">
          <w:rPr>
            <w:rFonts w:ascii="Georgia" w:eastAsia="Times New Roman" w:hAnsi="Georgia" w:cs="Times New Roman"/>
            <w:color w:val="000000"/>
            <w:sz w:val="24"/>
            <w:szCs w:val="24"/>
            <w:lang w:bidi="gu-IN"/>
          </w:rPr>
          <w:t>A </w:t>
        </w:r>
        <w:r w:rsidRPr="002F1818">
          <w:rPr>
            <w:rFonts w:ascii="Georgia" w:eastAsia="Times New Roman" w:hAnsi="Georgia" w:cs="Times New Roman"/>
            <w:i/>
            <w:iCs/>
            <w:color w:val="000000"/>
            <w:sz w:val="24"/>
            <w:szCs w:val="24"/>
            <w:lang w:bidi="gu-IN"/>
          </w:rPr>
          <w:t>stack</w:t>
        </w:r>
        <w:r w:rsidRPr="002F1818">
          <w:rPr>
            <w:rFonts w:ascii="Georgia" w:eastAsia="Times New Roman" w:hAnsi="Georgia" w:cs="Times New Roman"/>
            <w:color w:val="000000"/>
            <w:sz w:val="24"/>
            <w:szCs w:val="24"/>
            <w:lang w:bidi="gu-IN"/>
          </w:rPr>
          <w:t> is a Last-In-First-Out (LIFO) data structure. The last element added to the queue will be the first one to be removed. The C language uses a stack to store local data in a function. The stack is also used when implementing calculators.</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lang w:bidi="gu-IN"/>
        </w:rPr>
      </w:pPr>
      <w:ins w:id="618" w:author="Unknown">
        <w:r w:rsidRPr="002F1818">
          <w:rPr>
            <w:rFonts w:ascii="Courier New" w:eastAsia="Times New Roman" w:hAnsi="Courier New" w:cs="Courier New"/>
            <w:color w:val="000000"/>
            <w:sz w:val="20"/>
            <w:szCs w:val="20"/>
            <w:lang w:bidi="gu-IN"/>
          </w:rPr>
          <w:t>using System;</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lang w:bidi="gu-IN"/>
        </w:rPr>
      </w:pPr>
      <w:ins w:id="620" w:author="Unknown">
        <w:r w:rsidRPr="002F1818">
          <w:rPr>
            <w:rFonts w:ascii="Courier New" w:eastAsia="Times New Roman" w:hAnsi="Courier New" w:cs="Courier New"/>
            <w:color w:val="000000"/>
            <w:sz w:val="20"/>
            <w:szCs w:val="20"/>
            <w:lang w:bidi="gu-IN"/>
          </w:rPr>
          <w:t>using System.Collections.Generic;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urier New" w:eastAsia="Times New Roman" w:hAnsi="Courier New" w:cs="Courier New"/>
          <w:color w:val="000000"/>
          <w:sz w:val="20"/>
          <w:szCs w:val="20"/>
          <w:lang w:bidi="gu-IN"/>
        </w:rPr>
      </w:pPr>
      <w:ins w:id="623" w:author="Unknown">
        <w:r w:rsidRPr="002F1818">
          <w:rPr>
            <w:rFonts w:ascii="Courier New" w:eastAsia="Times New Roman" w:hAnsi="Courier New" w:cs="Courier New"/>
            <w:color w:val="000000"/>
            <w:sz w:val="20"/>
            <w:szCs w:val="20"/>
            <w:lang w:bidi="gu-IN"/>
          </w:rPr>
          <w:t xml:space="preserve">public class StackExample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Courier New" w:eastAsia="Times New Roman" w:hAnsi="Courier New" w:cs="Courier New"/>
          <w:color w:val="000000"/>
          <w:sz w:val="20"/>
          <w:szCs w:val="20"/>
          <w:lang w:bidi="gu-IN"/>
        </w:rPr>
      </w:pPr>
      <w:ins w:id="625"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Unknown"/>
          <w:rFonts w:ascii="Courier New" w:eastAsia="Times New Roman" w:hAnsi="Courier New" w:cs="Courier New"/>
          <w:color w:val="000000"/>
          <w:sz w:val="20"/>
          <w:szCs w:val="20"/>
          <w:lang w:bidi="gu-IN"/>
        </w:rPr>
      </w:pPr>
      <w:ins w:id="627" w:author="Unknown">
        <w:r w:rsidRPr="002F1818">
          <w:rPr>
            <w:rFonts w:ascii="Courier New" w:eastAsia="Times New Roman" w:hAnsi="Courier New" w:cs="Courier New"/>
            <w:color w:val="000000"/>
            <w:sz w:val="20"/>
            <w:szCs w:val="20"/>
            <w:lang w:bidi="gu-IN"/>
          </w:rPr>
          <w:t xml:space="preserve">    static void Main()</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8" w:author="Unknown"/>
          <w:rFonts w:ascii="Courier New" w:eastAsia="Times New Roman" w:hAnsi="Courier New" w:cs="Courier New"/>
          <w:color w:val="000000"/>
          <w:sz w:val="20"/>
          <w:szCs w:val="20"/>
          <w:lang w:bidi="gu-IN"/>
        </w:rPr>
      </w:pPr>
      <w:ins w:id="629"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0" w:author="Unknown"/>
          <w:rFonts w:ascii="Courier New" w:eastAsia="Times New Roman" w:hAnsi="Courier New" w:cs="Courier New"/>
          <w:color w:val="000000"/>
          <w:sz w:val="20"/>
          <w:szCs w:val="20"/>
          <w:lang w:bidi="gu-IN"/>
        </w:rPr>
      </w:pPr>
      <w:ins w:id="631" w:author="Unknown">
        <w:r w:rsidRPr="002F1818">
          <w:rPr>
            <w:rFonts w:ascii="Courier New" w:eastAsia="Times New Roman" w:hAnsi="Courier New" w:cs="Courier New"/>
            <w:color w:val="000000"/>
            <w:sz w:val="20"/>
            <w:szCs w:val="20"/>
            <w:lang w:bidi="gu-IN"/>
          </w:rPr>
          <w:t xml:space="preserve">        Stack&lt;int&gt; stc = new Stack&lt;int&gt;();</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2"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color w:val="000000"/>
          <w:sz w:val="20"/>
          <w:szCs w:val="20"/>
          <w:lang w:bidi="gu-IN"/>
        </w:rPr>
      </w:pPr>
      <w:ins w:id="634" w:author="Unknown">
        <w:r w:rsidRPr="002F1818">
          <w:rPr>
            <w:rFonts w:ascii="Courier New" w:eastAsia="Times New Roman" w:hAnsi="Courier New" w:cs="Courier New"/>
            <w:color w:val="000000"/>
            <w:sz w:val="20"/>
            <w:szCs w:val="20"/>
            <w:lang w:bidi="gu-IN"/>
          </w:rPr>
          <w:t xml:space="preserve">        stc.Push(1);</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lang w:bidi="gu-IN"/>
        </w:rPr>
      </w:pPr>
      <w:ins w:id="636" w:author="Unknown">
        <w:r w:rsidRPr="002F1818">
          <w:rPr>
            <w:rFonts w:ascii="Courier New" w:eastAsia="Times New Roman" w:hAnsi="Courier New" w:cs="Courier New"/>
            <w:color w:val="000000"/>
            <w:sz w:val="20"/>
            <w:szCs w:val="20"/>
            <w:lang w:bidi="gu-IN"/>
          </w:rPr>
          <w:t xml:space="preserve">        stc.Push(4);</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color w:val="000000"/>
          <w:sz w:val="20"/>
          <w:szCs w:val="20"/>
          <w:lang w:bidi="gu-IN"/>
        </w:rPr>
      </w:pPr>
      <w:ins w:id="638" w:author="Unknown">
        <w:r w:rsidRPr="002F1818">
          <w:rPr>
            <w:rFonts w:ascii="Courier New" w:eastAsia="Times New Roman" w:hAnsi="Courier New" w:cs="Courier New"/>
            <w:color w:val="000000"/>
            <w:sz w:val="20"/>
            <w:szCs w:val="20"/>
            <w:lang w:bidi="gu-IN"/>
          </w:rPr>
          <w:t xml:space="preserve">        stc.Push(3);</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9" w:author="Unknown"/>
          <w:rFonts w:ascii="Courier New" w:eastAsia="Times New Roman" w:hAnsi="Courier New" w:cs="Courier New"/>
          <w:color w:val="000000"/>
          <w:sz w:val="20"/>
          <w:szCs w:val="20"/>
          <w:lang w:bidi="gu-IN"/>
        </w:rPr>
      </w:pPr>
      <w:ins w:id="640" w:author="Unknown">
        <w:r w:rsidRPr="002F1818">
          <w:rPr>
            <w:rFonts w:ascii="Courier New" w:eastAsia="Times New Roman" w:hAnsi="Courier New" w:cs="Courier New"/>
            <w:color w:val="000000"/>
            <w:sz w:val="20"/>
            <w:szCs w:val="20"/>
            <w:lang w:bidi="gu-IN"/>
          </w:rPr>
          <w:t xml:space="preserve">        stc.Push(6);</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1" w:author="Unknown"/>
          <w:rFonts w:ascii="Courier New" w:eastAsia="Times New Roman" w:hAnsi="Courier New" w:cs="Courier New"/>
          <w:color w:val="000000"/>
          <w:sz w:val="20"/>
          <w:szCs w:val="20"/>
          <w:lang w:bidi="gu-IN"/>
        </w:rPr>
      </w:pPr>
      <w:ins w:id="642" w:author="Unknown">
        <w:r w:rsidRPr="002F1818">
          <w:rPr>
            <w:rFonts w:ascii="Courier New" w:eastAsia="Times New Roman" w:hAnsi="Courier New" w:cs="Courier New"/>
            <w:color w:val="000000"/>
            <w:sz w:val="20"/>
            <w:szCs w:val="20"/>
            <w:lang w:bidi="gu-IN"/>
          </w:rPr>
          <w:t xml:space="preserve">        stc.Push(4);</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3"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4" w:author="Unknown"/>
          <w:rFonts w:ascii="Courier New" w:eastAsia="Times New Roman" w:hAnsi="Courier New" w:cs="Courier New"/>
          <w:color w:val="000000"/>
          <w:sz w:val="20"/>
          <w:szCs w:val="20"/>
          <w:lang w:bidi="gu-IN"/>
        </w:rPr>
      </w:pPr>
      <w:ins w:id="645" w:author="Unknown">
        <w:r w:rsidRPr="002F1818">
          <w:rPr>
            <w:rFonts w:ascii="Courier New" w:eastAsia="Times New Roman" w:hAnsi="Courier New" w:cs="Courier New"/>
            <w:color w:val="000000"/>
            <w:sz w:val="20"/>
            <w:szCs w:val="20"/>
            <w:lang w:bidi="gu-IN"/>
          </w:rPr>
          <w:t xml:space="preserve">        Console.WriteLine(stc.Pop());</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color w:val="000000"/>
          <w:sz w:val="20"/>
          <w:szCs w:val="20"/>
          <w:lang w:bidi="gu-IN"/>
        </w:rPr>
      </w:pPr>
      <w:ins w:id="647" w:author="Unknown">
        <w:r w:rsidRPr="002F1818">
          <w:rPr>
            <w:rFonts w:ascii="Courier New" w:eastAsia="Times New Roman" w:hAnsi="Courier New" w:cs="Courier New"/>
            <w:color w:val="000000"/>
            <w:sz w:val="20"/>
            <w:szCs w:val="20"/>
            <w:lang w:bidi="gu-IN"/>
          </w:rPr>
          <w:t xml:space="preserve">        Console.WriteLine(stc.Peek());</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color w:val="000000"/>
          <w:sz w:val="20"/>
          <w:szCs w:val="20"/>
          <w:lang w:bidi="gu-IN"/>
        </w:rPr>
      </w:pPr>
      <w:ins w:id="649" w:author="Unknown">
        <w:r w:rsidRPr="002F1818">
          <w:rPr>
            <w:rFonts w:ascii="Courier New" w:eastAsia="Times New Roman" w:hAnsi="Courier New" w:cs="Courier New"/>
            <w:color w:val="000000"/>
            <w:sz w:val="20"/>
            <w:szCs w:val="20"/>
            <w:lang w:bidi="gu-IN"/>
          </w:rPr>
          <w:t xml:space="preserve">        Console.WriteLine(stc.Peek());</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0"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1" w:author="Unknown"/>
          <w:rFonts w:ascii="Courier New" w:eastAsia="Times New Roman" w:hAnsi="Courier New" w:cs="Courier New"/>
          <w:color w:val="000000"/>
          <w:sz w:val="20"/>
          <w:szCs w:val="20"/>
          <w:lang w:bidi="gu-IN"/>
        </w:rPr>
      </w:pPr>
      <w:ins w:id="652" w:author="Unknown">
        <w:r w:rsidRPr="002F1818">
          <w:rPr>
            <w:rFonts w:ascii="Courier New" w:eastAsia="Times New Roman" w:hAnsi="Courier New" w:cs="Courier New"/>
            <w:color w:val="000000"/>
            <w:sz w:val="20"/>
            <w:szCs w:val="20"/>
            <w:lang w:bidi="gu-IN"/>
          </w:rPr>
          <w:t xml:space="preserve">        Console.WriteLine();</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3" w:author="Unknown"/>
          <w:rFonts w:ascii="Courier New" w:eastAsia="Times New Roman" w:hAnsi="Courier New" w:cs="Courier New"/>
          <w:color w:val="000000"/>
          <w:sz w:val="20"/>
          <w:szCs w:val="20"/>
          <w:lang w:bidi="gu-IN"/>
        </w:rPr>
      </w:pPr>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4" w:author="Unknown"/>
          <w:rFonts w:ascii="Courier New" w:eastAsia="Times New Roman" w:hAnsi="Courier New" w:cs="Courier New"/>
          <w:color w:val="000000"/>
          <w:sz w:val="20"/>
          <w:szCs w:val="20"/>
          <w:lang w:bidi="gu-IN"/>
        </w:rPr>
      </w:pPr>
      <w:ins w:id="655" w:author="Unknown">
        <w:r w:rsidRPr="002F1818">
          <w:rPr>
            <w:rFonts w:ascii="Courier New" w:eastAsia="Times New Roman" w:hAnsi="Courier New" w:cs="Courier New"/>
            <w:color w:val="000000"/>
            <w:sz w:val="20"/>
            <w:szCs w:val="20"/>
            <w:lang w:bidi="gu-IN"/>
          </w:rPr>
          <w:t xml:space="preserve">        foreach(int item in stc)</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6" w:author="Unknown"/>
          <w:rFonts w:ascii="Courier New" w:eastAsia="Times New Roman" w:hAnsi="Courier New" w:cs="Courier New"/>
          <w:color w:val="000000"/>
          <w:sz w:val="20"/>
          <w:szCs w:val="20"/>
          <w:lang w:bidi="gu-IN"/>
        </w:rPr>
      </w:pPr>
      <w:ins w:id="657"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8" w:author="Unknown"/>
          <w:rFonts w:ascii="Courier New" w:eastAsia="Times New Roman" w:hAnsi="Courier New" w:cs="Courier New"/>
          <w:color w:val="000000"/>
          <w:sz w:val="20"/>
          <w:szCs w:val="20"/>
          <w:lang w:bidi="gu-IN"/>
        </w:rPr>
      </w:pPr>
      <w:ins w:id="659" w:author="Unknown">
        <w:r w:rsidRPr="002F1818">
          <w:rPr>
            <w:rFonts w:ascii="Courier New" w:eastAsia="Times New Roman" w:hAnsi="Courier New" w:cs="Courier New"/>
            <w:color w:val="000000"/>
            <w:sz w:val="20"/>
            <w:szCs w:val="20"/>
            <w:lang w:bidi="gu-IN"/>
          </w:rPr>
          <w:t xml:space="preserve">            Console.WriteLine(item);</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0" w:author="Unknown"/>
          <w:rFonts w:ascii="Courier New" w:eastAsia="Times New Roman" w:hAnsi="Courier New" w:cs="Courier New"/>
          <w:color w:val="000000"/>
          <w:sz w:val="20"/>
          <w:szCs w:val="20"/>
          <w:lang w:bidi="gu-IN"/>
        </w:rPr>
      </w:pPr>
      <w:ins w:id="661"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2" w:author="Unknown"/>
          <w:rFonts w:ascii="Courier New" w:eastAsia="Times New Roman" w:hAnsi="Courier New" w:cs="Courier New"/>
          <w:color w:val="000000"/>
          <w:sz w:val="20"/>
          <w:szCs w:val="20"/>
          <w:lang w:bidi="gu-IN"/>
        </w:rPr>
      </w:pPr>
      <w:ins w:id="663" w:author="Unknown">
        <w:r w:rsidRPr="002F1818">
          <w:rPr>
            <w:rFonts w:ascii="Courier New" w:eastAsia="Times New Roman" w:hAnsi="Courier New" w:cs="Courier New"/>
            <w:color w:val="000000"/>
            <w:sz w:val="20"/>
            <w:szCs w:val="20"/>
            <w:lang w:bidi="gu-IN"/>
          </w:rPr>
          <w:t xml:space="preserve">    }</w:t>
        </w:r>
      </w:ins>
    </w:p>
    <w:p w:rsidR="002F1818" w:rsidRPr="002F1818" w:rsidRDefault="002F1818" w:rsidP="002F1818">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4" w:author="Unknown"/>
          <w:rFonts w:ascii="Courier New" w:eastAsia="Times New Roman" w:hAnsi="Courier New" w:cs="Courier New"/>
          <w:color w:val="000000"/>
          <w:sz w:val="20"/>
          <w:szCs w:val="20"/>
          <w:lang w:bidi="gu-IN"/>
        </w:rPr>
      </w:pPr>
      <w:ins w:id="665"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666" w:author="Unknown"/>
          <w:rFonts w:ascii="Georgia" w:eastAsia="Times New Roman" w:hAnsi="Georgia" w:cs="Times New Roman"/>
          <w:color w:val="000000"/>
          <w:sz w:val="24"/>
          <w:szCs w:val="24"/>
          <w:lang w:bidi="gu-IN"/>
        </w:rPr>
      </w:pPr>
      <w:ins w:id="667" w:author="Unknown">
        <w:r w:rsidRPr="002F1818">
          <w:rPr>
            <w:rFonts w:ascii="Georgia" w:eastAsia="Times New Roman" w:hAnsi="Georgia" w:cs="Times New Roman"/>
            <w:color w:val="000000"/>
            <w:sz w:val="24"/>
            <w:szCs w:val="24"/>
            <w:lang w:bidi="gu-IN"/>
          </w:rPr>
          <w:t>We have a simple stack example above.</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8" w:author="Unknown"/>
          <w:rFonts w:ascii="Courier New" w:eastAsia="Times New Roman" w:hAnsi="Courier New" w:cs="Courier New"/>
          <w:color w:val="000000"/>
          <w:sz w:val="20"/>
          <w:szCs w:val="20"/>
          <w:lang w:bidi="gu-IN"/>
        </w:rPr>
      </w:pPr>
      <w:ins w:id="669" w:author="Unknown">
        <w:r w:rsidRPr="002F1818">
          <w:rPr>
            <w:rFonts w:ascii="Courier New" w:eastAsia="Times New Roman" w:hAnsi="Courier New" w:cs="Courier New"/>
            <w:color w:val="000000"/>
            <w:sz w:val="20"/>
            <w:szCs w:val="20"/>
            <w:lang w:bidi="gu-IN"/>
          </w:rPr>
          <w:t>Stack&lt;int&gt; stc = new Stack&lt;int&gt;();</w:t>
        </w:r>
      </w:ins>
    </w:p>
    <w:p w:rsidR="002F1818" w:rsidRPr="002F1818" w:rsidRDefault="002F1818" w:rsidP="002F1818">
      <w:pPr>
        <w:spacing w:before="100" w:beforeAutospacing="1" w:after="100" w:afterAutospacing="1" w:line="384" w:lineRule="atLeast"/>
        <w:rPr>
          <w:ins w:id="670" w:author="Unknown"/>
          <w:rFonts w:ascii="Georgia" w:eastAsia="Times New Roman" w:hAnsi="Georgia" w:cs="Times New Roman"/>
          <w:color w:val="000000"/>
          <w:sz w:val="24"/>
          <w:szCs w:val="24"/>
          <w:lang w:bidi="gu-IN"/>
        </w:rPr>
      </w:pPr>
      <w:ins w:id="671" w:author="Unknown">
        <w:r w:rsidRPr="002F1818">
          <w:rPr>
            <w:rFonts w:ascii="Georgia" w:eastAsia="Times New Roman" w:hAnsi="Georgia" w:cs="Times New Roman"/>
            <w:color w:val="000000"/>
            <w:sz w:val="24"/>
            <w:szCs w:val="24"/>
            <w:lang w:bidi="gu-IN"/>
          </w:rPr>
          <w:lastRenderedPageBreak/>
          <w:t>A </w:t>
        </w:r>
        <w:r w:rsidRPr="002F1818">
          <w:rPr>
            <w:rFonts w:ascii="Courier New" w:eastAsia="Times New Roman" w:hAnsi="Courier New" w:cs="Courier New"/>
            <w:color w:val="000000"/>
            <w:sz w:val="20"/>
            <w:lang w:bidi="gu-IN"/>
          </w:rPr>
          <w:t>Stack</w:t>
        </w:r>
        <w:r w:rsidRPr="002F1818">
          <w:rPr>
            <w:rFonts w:ascii="Georgia" w:eastAsia="Times New Roman" w:hAnsi="Georgia" w:cs="Times New Roman"/>
            <w:color w:val="000000"/>
            <w:sz w:val="24"/>
            <w:szCs w:val="24"/>
            <w:lang w:bidi="gu-IN"/>
          </w:rPr>
          <w:t> data structure is created.</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2" w:author="Unknown"/>
          <w:rFonts w:ascii="Courier New" w:eastAsia="Times New Roman" w:hAnsi="Courier New" w:cs="Courier New"/>
          <w:color w:val="000000"/>
          <w:sz w:val="20"/>
          <w:szCs w:val="20"/>
          <w:lang w:bidi="gu-IN"/>
        </w:rPr>
      </w:pPr>
      <w:ins w:id="673" w:author="Unknown">
        <w:r w:rsidRPr="002F1818">
          <w:rPr>
            <w:rFonts w:ascii="Courier New" w:eastAsia="Times New Roman" w:hAnsi="Courier New" w:cs="Courier New"/>
            <w:color w:val="000000"/>
            <w:sz w:val="20"/>
            <w:szCs w:val="20"/>
            <w:lang w:bidi="gu-IN"/>
          </w:rPr>
          <w:t>stc.Push(1);</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4" w:author="Unknown"/>
          <w:rFonts w:ascii="Courier New" w:eastAsia="Times New Roman" w:hAnsi="Courier New" w:cs="Courier New"/>
          <w:color w:val="000000"/>
          <w:sz w:val="20"/>
          <w:szCs w:val="20"/>
          <w:lang w:bidi="gu-IN"/>
        </w:rPr>
      </w:pPr>
      <w:ins w:id="675" w:author="Unknown">
        <w:r w:rsidRPr="002F1818">
          <w:rPr>
            <w:rFonts w:ascii="Courier New" w:eastAsia="Times New Roman" w:hAnsi="Courier New" w:cs="Courier New"/>
            <w:color w:val="000000"/>
            <w:sz w:val="20"/>
            <w:szCs w:val="20"/>
            <w:lang w:bidi="gu-IN"/>
          </w:rPr>
          <w:t>stc.Push(4);</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6" w:author="Unknown"/>
          <w:rFonts w:ascii="Courier New" w:eastAsia="Times New Roman" w:hAnsi="Courier New" w:cs="Courier New"/>
          <w:color w:val="000000"/>
          <w:sz w:val="20"/>
          <w:szCs w:val="20"/>
          <w:lang w:bidi="gu-IN"/>
        </w:rPr>
      </w:pPr>
      <w:ins w:id="677" w:author="Unknown">
        <w:r w:rsidRPr="002F1818">
          <w:rPr>
            <w:rFonts w:ascii="Courier New" w:eastAsia="Times New Roman" w:hAnsi="Courier New" w:cs="Courier New"/>
            <w:color w:val="000000"/>
            <w:sz w:val="20"/>
            <w:szCs w:val="20"/>
            <w:lang w:bidi="gu-IN"/>
          </w:rPr>
          <w:t>...</w:t>
        </w:r>
      </w:ins>
    </w:p>
    <w:p w:rsidR="002F1818" w:rsidRPr="002F1818" w:rsidRDefault="002F1818" w:rsidP="002F1818">
      <w:pPr>
        <w:spacing w:before="100" w:beforeAutospacing="1" w:after="100" w:afterAutospacing="1" w:line="384" w:lineRule="atLeast"/>
        <w:rPr>
          <w:ins w:id="678" w:author="Unknown"/>
          <w:rFonts w:ascii="Georgia" w:eastAsia="Times New Roman" w:hAnsi="Georgia" w:cs="Times New Roman"/>
          <w:color w:val="000000"/>
          <w:sz w:val="24"/>
          <w:szCs w:val="24"/>
          <w:lang w:bidi="gu-IN"/>
        </w:rPr>
      </w:pPr>
      <w:ins w:id="679" w:author="Unknown">
        <w:r w:rsidRPr="002F1818">
          <w:rPr>
            <w:rFonts w:ascii="Georgia" w:eastAsia="Times New Roman" w:hAnsi="Georgia" w:cs="Times New Roman"/>
            <w:color w:val="000000"/>
            <w:sz w:val="24"/>
            <w:szCs w:val="24"/>
            <w:lang w:bidi="gu-IN"/>
          </w:rPr>
          <w:t>The </w:t>
        </w:r>
        <w:r w:rsidRPr="002F1818">
          <w:rPr>
            <w:rFonts w:ascii="Courier New" w:eastAsia="Times New Roman" w:hAnsi="Courier New" w:cs="Courier New"/>
            <w:color w:val="000000"/>
            <w:sz w:val="20"/>
            <w:lang w:bidi="gu-IN"/>
          </w:rPr>
          <w:t>Push()</w:t>
        </w:r>
        <w:r w:rsidRPr="002F1818">
          <w:rPr>
            <w:rFonts w:ascii="Georgia" w:eastAsia="Times New Roman" w:hAnsi="Georgia" w:cs="Times New Roman"/>
            <w:color w:val="000000"/>
            <w:sz w:val="24"/>
            <w:szCs w:val="24"/>
            <w:lang w:bidi="gu-IN"/>
          </w:rPr>
          <w:t> method adds an item at the top of the stack.</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0" w:author="Unknown"/>
          <w:rFonts w:ascii="Courier New" w:eastAsia="Times New Roman" w:hAnsi="Courier New" w:cs="Courier New"/>
          <w:color w:val="000000"/>
          <w:sz w:val="20"/>
          <w:szCs w:val="20"/>
          <w:lang w:bidi="gu-IN"/>
        </w:rPr>
      </w:pPr>
      <w:ins w:id="681" w:author="Unknown">
        <w:r w:rsidRPr="002F1818">
          <w:rPr>
            <w:rFonts w:ascii="Courier New" w:eastAsia="Times New Roman" w:hAnsi="Courier New" w:cs="Courier New"/>
            <w:color w:val="000000"/>
            <w:sz w:val="20"/>
            <w:szCs w:val="20"/>
            <w:lang w:bidi="gu-IN"/>
          </w:rPr>
          <w:t>Console.WriteLine(stc.Pop());</w:t>
        </w:r>
      </w:ins>
    </w:p>
    <w:p w:rsidR="002F1818" w:rsidRPr="002F1818" w:rsidRDefault="002F1818" w:rsidP="002F1818">
      <w:pPr>
        <w:spacing w:before="100" w:beforeAutospacing="1" w:after="100" w:afterAutospacing="1" w:line="384" w:lineRule="atLeast"/>
        <w:rPr>
          <w:ins w:id="682" w:author="Unknown"/>
          <w:rFonts w:ascii="Georgia" w:eastAsia="Times New Roman" w:hAnsi="Georgia" w:cs="Times New Roman"/>
          <w:color w:val="000000"/>
          <w:sz w:val="24"/>
          <w:szCs w:val="24"/>
          <w:lang w:bidi="gu-IN"/>
        </w:rPr>
      </w:pPr>
      <w:ins w:id="683" w:author="Unknown">
        <w:r w:rsidRPr="002F1818">
          <w:rPr>
            <w:rFonts w:ascii="Georgia" w:eastAsia="Times New Roman" w:hAnsi="Georgia" w:cs="Times New Roman"/>
            <w:color w:val="000000"/>
            <w:sz w:val="24"/>
            <w:szCs w:val="24"/>
            <w:lang w:bidi="gu-IN"/>
          </w:rPr>
          <w:t>The </w:t>
        </w:r>
        <w:r w:rsidRPr="002F1818">
          <w:rPr>
            <w:rFonts w:ascii="Courier New" w:eastAsia="Times New Roman" w:hAnsi="Courier New" w:cs="Courier New"/>
            <w:color w:val="000000"/>
            <w:sz w:val="20"/>
            <w:lang w:bidi="gu-IN"/>
          </w:rPr>
          <w:t>Pop()</w:t>
        </w:r>
        <w:r w:rsidRPr="002F1818">
          <w:rPr>
            <w:rFonts w:ascii="Georgia" w:eastAsia="Times New Roman" w:hAnsi="Georgia" w:cs="Times New Roman"/>
            <w:color w:val="000000"/>
            <w:sz w:val="24"/>
            <w:szCs w:val="24"/>
            <w:lang w:bidi="gu-IN"/>
          </w:rPr>
          <w:t> method removes and returns the item from the top of the stack.</w:t>
        </w:r>
      </w:ins>
    </w:p>
    <w:p w:rsidR="002F1818" w:rsidRPr="002F1818" w:rsidRDefault="002F1818" w:rsidP="002F1818">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4" w:author="Unknown"/>
          <w:rFonts w:ascii="Courier New" w:eastAsia="Times New Roman" w:hAnsi="Courier New" w:cs="Courier New"/>
          <w:color w:val="000000"/>
          <w:sz w:val="20"/>
          <w:szCs w:val="20"/>
          <w:lang w:bidi="gu-IN"/>
        </w:rPr>
      </w:pPr>
      <w:ins w:id="685" w:author="Unknown">
        <w:r w:rsidRPr="002F1818">
          <w:rPr>
            <w:rFonts w:ascii="Courier New" w:eastAsia="Times New Roman" w:hAnsi="Courier New" w:cs="Courier New"/>
            <w:color w:val="000000"/>
            <w:sz w:val="20"/>
            <w:szCs w:val="20"/>
            <w:lang w:bidi="gu-IN"/>
          </w:rPr>
          <w:t>Console.WriteLine(stc.Peek());</w:t>
        </w:r>
      </w:ins>
    </w:p>
    <w:p w:rsidR="002F1818" w:rsidRPr="002F1818" w:rsidRDefault="002F1818" w:rsidP="002F1818">
      <w:pPr>
        <w:spacing w:before="100" w:beforeAutospacing="1" w:after="100" w:afterAutospacing="1" w:line="384" w:lineRule="atLeast"/>
        <w:rPr>
          <w:ins w:id="686" w:author="Unknown"/>
          <w:rFonts w:ascii="Georgia" w:eastAsia="Times New Roman" w:hAnsi="Georgia" w:cs="Times New Roman"/>
          <w:color w:val="000000"/>
          <w:sz w:val="24"/>
          <w:szCs w:val="24"/>
          <w:lang w:bidi="gu-IN"/>
        </w:rPr>
      </w:pPr>
      <w:ins w:id="687" w:author="Unknown">
        <w:r w:rsidRPr="002F1818">
          <w:rPr>
            <w:rFonts w:ascii="Georgia" w:eastAsia="Times New Roman" w:hAnsi="Georgia" w:cs="Times New Roman"/>
            <w:color w:val="000000"/>
            <w:sz w:val="24"/>
            <w:szCs w:val="24"/>
            <w:lang w:bidi="gu-IN"/>
          </w:rPr>
          <w:t>The </w:t>
        </w:r>
        <w:r w:rsidRPr="002F1818">
          <w:rPr>
            <w:rFonts w:ascii="Courier New" w:eastAsia="Times New Roman" w:hAnsi="Courier New" w:cs="Courier New"/>
            <w:color w:val="000000"/>
            <w:sz w:val="20"/>
            <w:lang w:bidi="gu-IN"/>
          </w:rPr>
          <w:t>Peek()</w:t>
        </w:r>
        <w:r w:rsidRPr="002F1818">
          <w:rPr>
            <w:rFonts w:ascii="Georgia" w:eastAsia="Times New Roman" w:hAnsi="Georgia" w:cs="Times New Roman"/>
            <w:color w:val="000000"/>
            <w:sz w:val="24"/>
            <w:szCs w:val="24"/>
            <w:lang w:bidi="gu-IN"/>
          </w:rPr>
          <w:t> method returns the item from the top of the stack. It does not remove it.</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88" w:author="Unknown"/>
          <w:rFonts w:ascii="Courier New" w:eastAsia="Times New Roman" w:hAnsi="Courier New" w:cs="Courier New"/>
          <w:color w:val="000000"/>
          <w:sz w:val="20"/>
          <w:szCs w:val="20"/>
          <w:lang w:bidi="gu-IN"/>
        </w:rPr>
      </w:pPr>
      <w:ins w:id="689" w:author="Unknown">
        <w:r w:rsidRPr="002F1818">
          <w:rPr>
            <w:rFonts w:ascii="Courier New" w:eastAsia="Times New Roman" w:hAnsi="Courier New" w:cs="Courier New"/>
            <w:color w:val="000000"/>
            <w:sz w:val="20"/>
            <w:szCs w:val="20"/>
            <w:lang w:bidi="gu-IN"/>
          </w:rPr>
          <w:t xml:space="preserve">$ ./stack.exe </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90" w:author="Unknown"/>
          <w:rFonts w:ascii="Courier New" w:eastAsia="Times New Roman" w:hAnsi="Courier New" w:cs="Courier New"/>
          <w:color w:val="000000"/>
          <w:sz w:val="20"/>
          <w:szCs w:val="20"/>
          <w:lang w:bidi="gu-IN"/>
        </w:rPr>
      </w:pPr>
      <w:ins w:id="691" w:author="Unknown">
        <w:r w:rsidRPr="002F1818">
          <w:rPr>
            <w:rFonts w:ascii="Courier New" w:eastAsia="Times New Roman" w:hAnsi="Courier New" w:cs="Courier New"/>
            <w:color w:val="000000"/>
            <w:sz w:val="20"/>
            <w:szCs w:val="20"/>
            <w:lang w:bidi="gu-IN"/>
          </w:rPr>
          <w:t>4</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92" w:author="Unknown"/>
          <w:rFonts w:ascii="Courier New" w:eastAsia="Times New Roman" w:hAnsi="Courier New" w:cs="Courier New"/>
          <w:color w:val="000000"/>
          <w:sz w:val="20"/>
          <w:szCs w:val="20"/>
          <w:lang w:bidi="gu-IN"/>
        </w:rPr>
      </w:pPr>
      <w:ins w:id="693" w:author="Unknown">
        <w:r w:rsidRPr="002F1818">
          <w:rPr>
            <w:rFonts w:ascii="Courier New" w:eastAsia="Times New Roman" w:hAnsi="Courier New" w:cs="Courier New"/>
            <w:color w:val="000000"/>
            <w:sz w:val="20"/>
            <w:szCs w:val="20"/>
            <w:lang w:bidi="gu-IN"/>
          </w:rPr>
          <w:t>6</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94" w:author="Unknown"/>
          <w:rFonts w:ascii="Courier New" w:eastAsia="Times New Roman" w:hAnsi="Courier New" w:cs="Courier New"/>
          <w:color w:val="000000"/>
          <w:sz w:val="20"/>
          <w:szCs w:val="20"/>
          <w:lang w:bidi="gu-IN"/>
        </w:rPr>
      </w:pPr>
      <w:ins w:id="695" w:author="Unknown">
        <w:r w:rsidRPr="002F1818">
          <w:rPr>
            <w:rFonts w:ascii="Courier New" w:eastAsia="Times New Roman" w:hAnsi="Courier New" w:cs="Courier New"/>
            <w:color w:val="000000"/>
            <w:sz w:val="20"/>
            <w:szCs w:val="20"/>
            <w:lang w:bidi="gu-IN"/>
          </w:rPr>
          <w:t>6</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96" w:author="Unknown"/>
          <w:rFonts w:ascii="Courier New" w:eastAsia="Times New Roman" w:hAnsi="Courier New" w:cs="Courier New"/>
          <w:color w:val="000000"/>
          <w:sz w:val="20"/>
          <w:szCs w:val="20"/>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97" w:author="Unknown"/>
          <w:rFonts w:ascii="Courier New" w:eastAsia="Times New Roman" w:hAnsi="Courier New" w:cs="Courier New"/>
          <w:color w:val="000000"/>
          <w:sz w:val="20"/>
          <w:szCs w:val="20"/>
          <w:lang w:bidi="gu-IN"/>
        </w:rPr>
      </w:pPr>
      <w:ins w:id="698" w:author="Unknown">
        <w:r w:rsidRPr="002F1818">
          <w:rPr>
            <w:rFonts w:ascii="Courier New" w:eastAsia="Times New Roman" w:hAnsi="Courier New" w:cs="Courier New"/>
            <w:color w:val="000000"/>
            <w:sz w:val="20"/>
            <w:szCs w:val="20"/>
            <w:lang w:bidi="gu-IN"/>
          </w:rPr>
          <w:t>6</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699" w:author="Unknown"/>
          <w:rFonts w:ascii="Courier New" w:eastAsia="Times New Roman" w:hAnsi="Courier New" w:cs="Courier New"/>
          <w:color w:val="000000"/>
          <w:sz w:val="20"/>
          <w:szCs w:val="20"/>
          <w:lang w:bidi="gu-IN"/>
        </w:rPr>
      </w:pPr>
      <w:ins w:id="700" w:author="Unknown">
        <w:r w:rsidRPr="002F1818">
          <w:rPr>
            <w:rFonts w:ascii="Courier New" w:eastAsia="Times New Roman" w:hAnsi="Courier New" w:cs="Courier New"/>
            <w:color w:val="000000"/>
            <w:sz w:val="20"/>
            <w:szCs w:val="20"/>
            <w:lang w:bidi="gu-IN"/>
          </w:rPr>
          <w:t>3</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701" w:author="Unknown"/>
          <w:rFonts w:ascii="Courier New" w:eastAsia="Times New Roman" w:hAnsi="Courier New" w:cs="Courier New"/>
          <w:color w:val="000000"/>
          <w:sz w:val="20"/>
          <w:szCs w:val="20"/>
          <w:lang w:bidi="gu-IN"/>
        </w:rPr>
      </w:pPr>
      <w:ins w:id="702" w:author="Unknown">
        <w:r w:rsidRPr="002F1818">
          <w:rPr>
            <w:rFonts w:ascii="Courier New" w:eastAsia="Times New Roman" w:hAnsi="Courier New" w:cs="Courier New"/>
            <w:color w:val="000000"/>
            <w:sz w:val="20"/>
            <w:szCs w:val="20"/>
            <w:lang w:bidi="gu-IN"/>
          </w:rPr>
          <w:t>4</w:t>
        </w:r>
      </w:ins>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ins w:id="703" w:author="Unknown"/>
          <w:rFonts w:ascii="Courier New" w:eastAsia="Times New Roman" w:hAnsi="Courier New" w:cs="Courier New"/>
          <w:color w:val="000000"/>
          <w:sz w:val="20"/>
          <w:szCs w:val="20"/>
          <w:lang w:bidi="gu-IN"/>
        </w:rPr>
      </w:pPr>
      <w:ins w:id="704" w:author="Unknown">
        <w:r w:rsidRPr="002F1818">
          <w:rPr>
            <w:rFonts w:ascii="Courier New" w:eastAsia="Times New Roman" w:hAnsi="Courier New" w:cs="Courier New"/>
            <w:color w:val="000000"/>
            <w:sz w:val="20"/>
            <w:szCs w:val="20"/>
            <w:lang w:bidi="gu-IN"/>
          </w:rPr>
          <w:t>1</w:t>
        </w:r>
      </w:ins>
    </w:p>
    <w:p w:rsidR="002F1818" w:rsidRPr="002F1818" w:rsidRDefault="002F1818" w:rsidP="002F1818">
      <w:pPr>
        <w:spacing w:before="100" w:beforeAutospacing="1" w:after="100" w:afterAutospacing="1" w:line="384" w:lineRule="atLeast"/>
        <w:rPr>
          <w:ins w:id="705" w:author="Unknown"/>
          <w:rFonts w:ascii="Georgia" w:eastAsia="Times New Roman" w:hAnsi="Georgia" w:cs="Times New Roman"/>
          <w:color w:val="000000"/>
          <w:sz w:val="24"/>
          <w:szCs w:val="24"/>
          <w:lang w:bidi="gu-IN"/>
        </w:rPr>
      </w:pPr>
      <w:ins w:id="706" w:author="Unknown">
        <w:r w:rsidRPr="002F1818">
          <w:rPr>
            <w:rFonts w:ascii="Georgia" w:eastAsia="Times New Roman" w:hAnsi="Georgia" w:cs="Times New Roman"/>
            <w:color w:val="000000"/>
            <w:sz w:val="24"/>
            <w:szCs w:val="24"/>
            <w:lang w:bidi="gu-IN"/>
          </w:rPr>
          <w:t>This is the output of the stack.exe program.</w:t>
        </w:r>
      </w:ins>
    </w:p>
    <w:p w:rsidR="002F1818" w:rsidRPr="002F1818" w:rsidRDefault="002F1818" w:rsidP="002F1818">
      <w:pPr>
        <w:shd w:val="clear" w:color="auto" w:fill="CCFFFF"/>
        <w:spacing w:after="225" w:line="240" w:lineRule="auto"/>
        <w:outlineLvl w:val="0"/>
        <w:rPr>
          <w:rFonts w:ascii="Verdana" w:eastAsia="Times New Roman" w:hAnsi="Verdana" w:cs="Times New Roman"/>
          <w:b/>
          <w:bCs/>
          <w:color w:val="000000"/>
          <w:kern w:val="36"/>
          <w:sz w:val="63"/>
          <w:szCs w:val="63"/>
          <w:lang w:bidi="gu-IN"/>
        </w:rPr>
      </w:pPr>
      <w:r w:rsidRPr="002F1818">
        <w:rPr>
          <w:rFonts w:ascii="Verdana" w:eastAsia="Times New Roman" w:hAnsi="Verdana" w:cs="Times New Roman"/>
          <w:b/>
          <w:bCs/>
          <w:color w:val="000000"/>
          <w:kern w:val="36"/>
          <w:sz w:val="63"/>
          <w:szCs w:val="63"/>
          <w:lang w:bidi="gu-IN"/>
        </w:rPr>
        <w:t>C# Collections</w:t>
      </w:r>
    </w:p>
    <w:p w:rsidR="002F1818" w:rsidRPr="002F1818" w:rsidRDefault="00D5765A" w:rsidP="002F1818">
      <w:pPr>
        <w:spacing w:after="0" w:line="433" w:lineRule="atLeast"/>
        <w:ind w:left="150" w:right="4650"/>
        <w:jc w:val="both"/>
        <w:rPr>
          <w:rFonts w:ascii="Verdana" w:eastAsia="Times New Roman" w:hAnsi="Verdana" w:cs="Times New Roman"/>
          <w:color w:val="000000"/>
          <w:sz w:val="27"/>
          <w:szCs w:val="27"/>
          <w:lang w:bidi="gu-IN"/>
        </w:rPr>
      </w:pPr>
      <w:hyperlink r:id="rId5" w:history="1">
        <w:r w:rsidR="002F1818" w:rsidRPr="002F1818">
          <w:rPr>
            <w:rFonts w:ascii="Verdana" w:eastAsia="Times New Roman" w:hAnsi="Verdana" w:cs="Times New Roman"/>
            <w:b/>
            <w:bCs/>
            <w:color w:val="0066CC"/>
            <w:sz w:val="27"/>
            <w:u w:val="single"/>
            <w:lang w:bidi="gu-IN"/>
          </w:rPr>
          <w:t>Array</w:t>
        </w:r>
      </w:hyperlink>
      <w:r w:rsidR="002F1818" w:rsidRPr="002F1818">
        <w:rPr>
          <w:rFonts w:ascii="Verdana" w:eastAsia="Times New Roman" w:hAnsi="Verdana" w:cs="Times New Roman"/>
          <w:color w:val="000000"/>
          <w:sz w:val="27"/>
          <w:lang w:bidi="gu-IN"/>
        </w:rPr>
        <w:t> </w:t>
      </w:r>
      <w:hyperlink r:id="rId6" w:history="1">
        <w:r w:rsidR="002F1818" w:rsidRPr="002F1818">
          <w:rPr>
            <w:rFonts w:ascii="Verdana" w:eastAsia="Times New Roman" w:hAnsi="Verdana" w:cs="Times New Roman"/>
            <w:b/>
            <w:bCs/>
            <w:color w:val="0066CC"/>
            <w:sz w:val="27"/>
            <w:u w:val="single"/>
            <w:lang w:bidi="gu-IN"/>
          </w:rPr>
          <w:t>Class</w:t>
        </w:r>
      </w:hyperlink>
      <w:r w:rsidR="002F1818" w:rsidRPr="002F1818">
        <w:rPr>
          <w:rFonts w:ascii="Verdana" w:eastAsia="Times New Roman" w:hAnsi="Verdana" w:cs="Times New Roman"/>
          <w:color w:val="000000"/>
          <w:sz w:val="27"/>
          <w:lang w:bidi="gu-IN"/>
        </w:rPr>
        <w:t> </w:t>
      </w:r>
      <w:r w:rsidR="002F1818" w:rsidRPr="002F1818">
        <w:rPr>
          <w:rFonts w:ascii="Verdana" w:eastAsia="Times New Roman" w:hAnsi="Verdana" w:cs="Times New Roman"/>
          <w:b/>
          <w:bCs/>
          <w:color w:val="000000"/>
          <w:sz w:val="27"/>
          <w:szCs w:val="27"/>
          <w:shd w:val="clear" w:color="auto" w:fill="CCFFFF"/>
          <w:lang w:bidi="gu-IN"/>
        </w:rPr>
        <w:t>Collections</w:t>
      </w:r>
      <w:r w:rsidR="002F1818" w:rsidRPr="002F1818">
        <w:rPr>
          <w:rFonts w:ascii="Verdana" w:eastAsia="Times New Roman" w:hAnsi="Verdana" w:cs="Times New Roman"/>
          <w:color w:val="000000"/>
          <w:sz w:val="27"/>
          <w:lang w:bidi="gu-IN"/>
        </w:rPr>
        <w:t> </w:t>
      </w:r>
      <w:hyperlink r:id="rId7" w:history="1">
        <w:r w:rsidR="002F1818" w:rsidRPr="002F1818">
          <w:rPr>
            <w:rFonts w:ascii="Verdana" w:eastAsia="Times New Roman" w:hAnsi="Verdana" w:cs="Times New Roman"/>
            <w:b/>
            <w:bCs/>
            <w:color w:val="0066CC"/>
            <w:sz w:val="27"/>
            <w:u w:val="single"/>
            <w:lang w:bidi="gu-IN"/>
          </w:rPr>
          <w:t>File</w:t>
        </w:r>
      </w:hyperlink>
      <w:r w:rsidR="002F1818" w:rsidRPr="002F1818">
        <w:rPr>
          <w:rFonts w:ascii="Verdana" w:eastAsia="Times New Roman" w:hAnsi="Verdana" w:cs="Times New Roman"/>
          <w:color w:val="000000"/>
          <w:sz w:val="27"/>
          <w:lang w:bidi="gu-IN"/>
        </w:rPr>
        <w:t> </w:t>
      </w:r>
      <w:hyperlink r:id="rId8" w:history="1">
        <w:r w:rsidR="002F1818" w:rsidRPr="002F1818">
          <w:rPr>
            <w:rFonts w:ascii="Verdana" w:eastAsia="Times New Roman" w:hAnsi="Verdana" w:cs="Times New Roman"/>
            <w:b/>
            <w:bCs/>
            <w:color w:val="0066CC"/>
            <w:sz w:val="27"/>
            <w:u w:val="single"/>
            <w:lang w:bidi="gu-IN"/>
          </w:rPr>
          <w:t>String</w:t>
        </w:r>
      </w:hyperlink>
      <w:r w:rsidR="002F1818" w:rsidRPr="002F1818">
        <w:rPr>
          <w:rFonts w:ascii="Verdana" w:eastAsia="Times New Roman" w:hAnsi="Verdana" w:cs="Times New Roman"/>
          <w:color w:val="000000"/>
          <w:sz w:val="27"/>
          <w:lang w:bidi="gu-IN"/>
        </w:rPr>
        <w:t> </w:t>
      </w:r>
      <w:hyperlink r:id="rId9" w:history="1">
        <w:r w:rsidR="002F1818" w:rsidRPr="002F1818">
          <w:rPr>
            <w:rFonts w:ascii="Verdana" w:eastAsia="Times New Roman" w:hAnsi="Verdana" w:cs="Times New Roman"/>
            <w:b/>
            <w:bCs/>
            <w:color w:val="0066CC"/>
            <w:sz w:val="27"/>
            <w:u w:val="single"/>
            <w:lang w:bidi="gu-IN"/>
          </w:rPr>
          <w:t>.NET</w:t>
        </w:r>
      </w:hyperlink>
      <w:r w:rsidR="002F1818" w:rsidRPr="002F1818">
        <w:rPr>
          <w:rFonts w:ascii="Verdana" w:eastAsia="Times New Roman" w:hAnsi="Verdana" w:cs="Times New Roman"/>
          <w:color w:val="000000"/>
          <w:sz w:val="27"/>
          <w:lang w:bidi="gu-IN"/>
        </w:rPr>
        <w:t> </w:t>
      </w:r>
      <w:hyperlink r:id="rId10" w:history="1">
        <w:r w:rsidR="002F1818" w:rsidRPr="002F1818">
          <w:rPr>
            <w:rFonts w:ascii="Verdana" w:eastAsia="Times New Roman" w:hAnsi="Verdana" w:cs="Times New Roman"/>
            <w:color w:val="0066CC"/>
            <w:sz w:val="27"/>
            <w:u w:val="single"/>
            <w:lang w:bidi="gu-IN"/>
          </w:rPr>
          <w:t>Algorithm</w:t>
        </w:r>
      </w:hyperlink>
      <w:r w:rsidR="002F1818" w:rsidRPr="002F1818">
        <w:rPr>
          <w:rFonts w:ascii="Verdana" w:eastAsia="Times New Roman" w:hAnsi="Verdana" w:cs="Times New Roman"/>
          <w:color w:val="000000"/>
          <w:sz w:val="27"/>
          <w:lang w:bidi="gu-IN"/>
        </w:rPr>
        <w:t> </w:t>
      </w:r>
      <w:hyperlink r:id="rId11" w:history="1">
        <w:r w:rsidR="002F1818" w:rsidRPr="002F1818">
          <w:rPr>
            <w:rFonts w:ascii="Verdana" w:eastAsia="Times New Roman" w:hAnsi="Verdana" w:cs="Times New Roman"/>
            <w:color w:val="0066CC"/>
            <w:sz w:val="27"/>
            <w:u w:val="single"/>
            <w:lang w:bidi="gu-IN"/>
          </w:rPr>
          <w:t>ASP.NET</w:t>
        </w:r>
      </w:hyperlink>
      <w:hyperlink r:id="rId12" w:history="1">
        <w:r w:rsidR="002F1818" w:rsidRPr="002F1818">
          <w:rPr>
            <w:rFonts w:ascii="Verdana" w:eastAsia="Times New Roman" w:hAnsi="Verdana" w:cs="Times New Roman"/>
            <w:color w:val="0066CC"/>
            <w:sz w:val="27"/>
            <w:u w:val="single"/>
            <w:lang w:bidi="gu-IN"/>
          </w:rPr>
          <w:t>Cast</w:t>
        </w:r>
      </w:hyperlink>
      <w:r w:rsidR="002F1818" w:rsidRPr="002F1818">
        <w:rPr>
          <w:rFonts w:ascii="Verdana" w:eastAsia="Times New Roman" w:hAnsi="Verdana" w:cs="Times New Roman"/>
          <w:color w:val="000000"/>
          <w:sz w:val="27"/>
          <w:lang w:bidi="gu-IN"/>
        </w:rPr>
        <w:t> </w:t>
      </w:r>
      <w:hyperlink r:id="rId13" w:history="1">
        <w:r w:rsidR="002F1818" w:rsidRPr="002F1818">
          <w:rPr>
            <w:rFonts w:ascii="Verdana" w:eastAsia="Times New Roman" w:hAnsi="Verdana" w:cs="Times New Roman"/>
            <w:color w:val="0066CC"/>
            <w:sz w:val="27"/>
            <w:u w:val="single"/>
            <w:lang w:bidi="gu-IN"/>
          </w:rPr>
          <w:t>Compression</w:t>
        </w:r>
      </w:hyperlink>
      <w:r w:rsidR="002F1818" w:rsidRPr="002F1818">
        <w:rPr>
          <w:rFonts w:ascii="Verdana" w:eastAsia="Times New Roman" w:hAnsi="Verdana" w:cs="Times New Roman"/>
          <w:color w:val="000000"/>
          <w:sz w:val="27"/>
          <w:lang w:bidi="gu-IN"/>
        </w:rPr>
        <w:t> </w:t>
      </w:r>
      <w:hyperlink r:id="rId14" w:history="1">
        <w:r w:rsidR="002F1818" w:rsidRPr="002F1818">
          <w:rPr>
            <w:rFonts w:ascii="Verdana" w:eastAsia="Times New Roman" w:hAnsi="Verdana" w:cs="Times New Roman"/>
            <w:color w:val="0066CC"/>
            <w:sz w:val="27"/>
            <w:u w:val="single"/>
            <w:lang w:bidi="gu-IN"/>
          </w:rPr>
          <w:t>Data</w:t>
        </w:r>
      </w:hyperlink>
      <w:r w:rsidR="002F1818" w:rsidRPr="002F1818">
        <w:rPr>
          <w:rFonts w:ascii="Verdana" w:eastAsia="Times New Roman" w:hAnsi="Verdana" w:cs="Times New Roman"/>
          <w:color w:val="000000"/>
          <w:sz w:val="27"/>
          <w:lang w:bidi="gu-IN"/>
        </w:rPr>
        <w:t> </w:t>
      </w:r>
      <w:hyperlink r:id="rId15" w:history="1">
        <w:r w:rsidR="002F1818" w:rsidRPr="002F1818">
          <w:rPr>
            <w:rFonts w:ascii="Verdana" w:eastAsia="Times New Roman" w:hAnsi="Verdana" w:cs="Times New Roman"/>
            <w:color w:val="0066CC"/>
            <w:sz w:val="27"/>
            <w:u w:val="single"/>
            <w:lang w:bidi="gu-IN"/>
          </w:rPr>
          <w:t>Delegate</w:t>
        </w:r>
      </w:hyperlink>
      <w:r w:rsidR="002F1818" w:rsidRPr="002F1818">
        <w:rPr>
          <w:rFonts w:ascii="Verdana" w:eastAsia="Times New Roman" w:hAnsi="Verdana" w:cs="Times New Roman"/>
          <w:color w:val="000000"/>
          <w:sz w:val="27"/>
          <w:lang w:bidi="gu-IN"/>
        </w:rPr>
        <w:t> </w:t>
      </w:r>
      <w:hyperlink r:id="rId16" w:history="1">
        <w:r w:rsidR="002F1818" w:rsidRPr="002F1818">
          <w:rPr>
            <w:rFonts w:ascii="Verdana" w:eastAsia="Times New Roman" w:hAnsi="Verdana" w:cs="Times New Roman"/>
            <w:color w:val="0066CC"/>
            <w:sz w:val="27"/>
            <w:u w:val="single"/>
            <w:lang w:bidi="gu-IN"/>
          </w:rPr>
          <w:t>Directive</w:t>
        </w:r>
      </w:hyperlink>
      <w:r w:rsidR="002F1818" w:rsidRPr="002F1818">
        <w:rPr>
          <w:rFonts w:ascii="Verdana" w:eastAsia="Times New Roman" w:hAnsi="Verdana" w:cs="Times New Roman"/>
          <w:color w:val="000000"/>
          <w:sz w:val="27"/>
          <w:lang w:bidi="gu-IN"/>
        </w:rPr>
        <w:t> </w:t>
      </w:r>
      <w:hyperlink r:id="rId17" w:history="1">
        <w:r w:rsidR="002F1818" w:rsidRPr="002F1818">
          <w:rPr>
            <w:rFonts w:ascii="Verdana" w:eastAsia="Times New Roman" w:hAnsi="Verdana" w:cs="Times New Roman"/>
            <w:color w:val="0066CC"/>
            <w:sz w:val="27"/>
            <w:u w:val="single"/>
            <w:lang w:bidi="gu-IN"/>
          </w:rPr>
          <w:t>Enum</w:t>
        </w:r>
      </w:hyperlink>
      <w:r w:rsidR="002F1818" w:rsidRPr="002F1818">
        <w:rPr>
          <w:rFonts w:ascii="Verdana" w:eastAsia="Times New Roman" w:hAnsi="Verdana" w:cs="Times New Roman"/>
          <w:color w:val="000000"/>
          <w:sz w:val="27"/>
          <w:lang w:bidi="gu-IN"/>
        </w:rPr>
        <w:t> </w:t>
      </w:r>
      <w:hyperlink r:id="rId18" w:history="1">
        <w:r w:rsidR="002F1818" w:rsidRPr="002F1818">
          <w:rPr>
            <w:rFonts w:ascii="Verdana" w:eastAsia="Times New Roman" w:hAnsi="Verdana" w:cs="Times New Roman"/>
            <w:color w:val="0066CC"/>
            <w:sz w:val="27"/>
            <w:u w:val="single"/>
            <w:lang w:bidi="gu-IN"/>
          </w:rPr>
          <w:t>Exception</w:t>
        </w:r>
      </w:hyperlink>
      <w:r w:rsidR="002F1818" w:rsidRPr="002F1818">
        <w:rPr>
          <w:rFonts w:ascii="Verdana" w:eastAsia="Times New Roman" w:hAnsi="Verdana" w:cs="Times New Roman"/>
          <w:color w:val="000000"/>
          <w:sz w:val="27"/>
          <w:lang w:bidi="gu-IN"/>
        </w:rPr>
        <w:t> </w:t>
      </w:r>
      <w:hyperlink r:id="rId19" w:history="1">
        <w:r w:rsidR="002F1818" w:rsidRPr="002F1818">
          <w:rPr>
            <w:rFonts w:ascii="Verdana" w:eastAsia="Times New Roman" w:hAnsi="Verdana" w:cs="Times New Roman"/>
            <w:color w:val="0066CC"/>
            <w:sz w:val="27"/>
            <w:u w:val="single"/>
            <w:lang w:bidi="gu-IN"/>
          </w:rPr>
          <w:t>If</w:t>
        </w:r>
      </w:hyperlink>
      <w:hyperlink r:id="rId20" w:history="1">
        <w:r w:rsidR="002F1818" w:rsidRPr="002F1818">
          <w:rPr>
            <w:rFonts w:ascii="Verdana" w:eastAsia="Times New Roman" w:hAnsi="Verdana" w:cs="Times New Roman"/>
            <w:color w:val="0066CC"/>
            <w:sz w:val="27"/>
            <w:u w:val="single"/>
            <w:lang w:bidi="gu-IN"/>
          </w:rPr>
          <w:t>Interface</w:t>
        </w:r>
      </w:hyperlink>
      <w:r w:rsidR="002F1818" w:rsidRPr="002F1818">
        <w:rPr>
          <w:rFonts w:ascii="Verdana" w:eastAsia="Times New Roman" w:hAnsi="Verdana" w:cs="Times New Roman"/>
          <w:color w:val="000000"/>
          <w:sz w:val="27"/>
          <w:lang w:bidi="gu-IN"/>
        </w:rPr>
        <w:t> </w:t>
      </w:r>
      <w:hyperlink r:id="rId21" w:history="1">
        <w:r w:rsidR="002F1818" w:rsidRPr="002F1818">
          <w:rPr>
            <w:rFonts w:ascii="Verdana" w:eastAsia="Times New Roman" w:hAnsi="Verdana" w:cs="Times New Roman"/>
            <w:color w:val="0066CC"/>
            <w:sz w:val="27"/>
            <w:u w:val="single"/>
            <w:lang w:bidi="gu-IN"/>
          </w:rPr>
          <w:t>Keyword</w:t>
        </w:r>
      </w:hyperlink>
      <w:r w:rsidR="002F1818" w:rsidRPr="002F1818">
        <w:rPr>
          <w:rFonts w:ascii="Verdana" w:eastAsia="Times New Roman" w:hAnsi="Verdana" w:cs="Times New Roman"/>
          <w:color w:val="000000"/>
          <w:sz w:val="27"/>
          <w:lang w:bidi="gu-IN"/>
        </w:rPr>
        <w:t> </w:t>
      </w:r>
      <w:hyperlink r:id="rId22" w:history="1">
        <w:r w:rsidR="002F1818" w:rsidRPr="002F1818">
          <w:rPr>
            <w:rFonts w:ascii="Verdana" w:eastAsia="Times New Roman" w:hAnsi="Verdana" w:cs="Times New Roman"/>
            <w:color w:val="0066CC"/>
            <w:sz w:val="27"/>
            <w:u w:val="single"/>
            <w:lang w:bidi="gu-IN"/>
          </w:rPr>
          <w:t>LINQ</w:t>
        </w:r>
      </w:hyperlink>
      <w:r w:rsidR="002F1818" w:rsidRPr="002F1818">
        <w:rPr>
          <w:rFonts w:ascii="Verdana" w:eastAsia="Times New Roman" w:hAnsi="Verdana" w:cs="Times New Roman"/>
          <w:color w:val="000000"/>
          <w:sz w:val="27"/>
          <w:lang w:bidi="gu-IN"/>
        </w:rPr>
        <w:t> </w:t>
      </w:r>
      <w:hyperlink r:id="rId23" w:history="1">
        <w:r w:rsidR="002F1818" w:rsidRPr="002F1818">
          <w:rPr>
            <w:rFonts w:ascii="Verdana" w:eastAsia="Times New Roman" w:hAnsi="Verdana" w:cs="Times New Roman"/>
            <w:color w:val="0066CC"/>
            <w:sz w:val="27"/>
            <w:u w:val="single"/>
            <w:lang w:bidi="gu-IN"/>
          </w:rPr>
          <w:t>Loop</w:t>
        </w:r>
      </w:hyperlink>
      <w:r w:rsidR="002F1818" w:rsidRPr="002F1818">
        <w:rPr>
          <w:rFonts w:ascii="Verdana" w:eastAsia="Times New Roman" w:hAnsi="Verdana" w:cs="Times New Roman"/>
          <w:color w:val="000000"/>
          <w:sz w:val="27"/>
          <w:lang w:bidi="gu-IN"/>
        </w:rPr>
        <w:t> </w:t>
      </w:r>
      <w:hyperlink r:id="rId24" w:history="1">
        <w:r w:rsidR="002F1818" w:rsidRPr="002F1818">
          <w:rPr>
            <w:rFonts w:ascii="Verdana" w:eastAsia="Times New Roman" w:hAnsi="Verdana" w:cs="Times New Roman"/>
            <w:color w:val="0066CC"/>
            <w:sz w:val="27"/>
            <w:u w:val="single"/>
            <w:lang w:bidi="gu-IN"/>
          </w:rPr>
          <w:t>Method</w:t>
        </w:r>
      </w:hyperlink>
      <w:r w:rsidR="002F1818" w:rsidRPr="002F1818">
        <w:rPr>
          <w:rFonts w:ascii="Verdana" w:eastAsia="Times New Roman" w:hAnsi="Verdana" w:cs="Times New Roman"/>
          <w:color w:val="000000"/>
          <w:sz w:val="27"/>
          <w:lang w:bidi="gu-IN"/>
        </w:rPr>
        <w:t> </w:t>
      </w:r>
      <w:hyperlink r:id="rId25" w:history="1">
        <w:r w:rsidR="002F1818" w:rsidRPr="002F1818">
          <w:rPr>
            <w:rFonts w:ascii="Verdana" w:eastAsia="Times New Roman" w:hAnsi="Verdana" w:cs="Times New Roman"/>
            <w:color w:val="0066CC"/>
            <w:sz w:val="27"/>
            <w:u w:val="single"/>
            <w:lang w:bidi="gu-IN"/>
          </w:rPr>
          <w:t>Number</w:t>
        </w:r>
      </w:hyperlink>
      <w:r w:rsidR="002F1818" w:rsidRPr="002F1818">
        <w:rPr>
          <w:rFonts w:ascii="Verdana" w:eastAsia="Times New Roman" w:hAnsi="Verdana" w:cs="Times New Roman"/>
          <w:color w:val="000000"/>
          <w:sz w:val="27"/>
          <w:lang w:bidi="gu-IN"/>
        </w:rPr>
        <w:t> </w:t>
      </w:r>
      <w:hyperlink r:id="rId26" w:history="1">
        <w:r w:rsidR="002F1818" w:rsidRPr="002F1818">
          <w:rPr>
            <w:rFonts w:ascii="Verdana" w:eastAsia="Times New Roman" w:hAnsi="Verdana" w:cs="Times New Roman"/>
            <w:color w:val="0066CC"/>
            <w:sz w:val="27"/>
            <w:u w:val="single"/>
            <w:lang w:bidi="gu-IN"/>
          </w:rPr>
          <w:t>Regex</w:t>
        </w:r>
      </w:hyperlink>
      <w:r w:rsidR="002F1818" w:rsidRPr="002F1818">
        <w:rPr>
          <w:rFonts w:ascii="Verdana" w:eastAsia="Times New Roman" w:hAnsi="Verdana" w:cs="Times New Roman"/>
          <w:color w:val="000000"/>
          <w:sz w:val="27"/>
          <w:lang w:bidi="gu-IN"/>
        </w:rPr>
        <w:t> </w:t>
      </w:r>
      <w:hyperlink r:id="rId27" w:history="1">
        <w:r w:rsidR="002F1818" w:rsidRPr="002F1818">
          <w:rPr>
            <w:rFonts w:ascii="Verdana" w:eastAsia="Times New Roman" w:hAnsi="Verdana" w:cs="Times New Roman"/>
            <w:color w:val="0066CC"/>
            <w:sz w:val="27"/>
            <w:u w:val="single"/>
            <w:lang w:bidi="gu-IN"/>
          </w:rPr>
          <w:t>Sort</w:t>
        </w:r>
      </w:hyperlink>
      <w:hyperlink r:id="rId28" w:history="1">
        <w:r w:rsidR="002F1818" w:rsidRPr="002F1818">
          <w:rPr>
            <w:rFonts w:ascii="Verdana" w:eastAsia="Times New Roman" w:hAnsi="Verdana" w:cs="Times New Roman"/>
            <w:color w:val="0066CC"/>
            <w:sz w:val="27"/>
            <w:u w:val="single"/>
            <w:lang w:bidi="gu-IN"/>
          </w:rPr>
          <w:t>StringBuilder</w:t>
        </w:r>
      </w:hyperlink>
      <w:r w:rsidR="002F1818" w:rsidRPr="002F1818">
        <w:rPr>
          <w:rFonts w:ascii="Verdana" w:eastAsia="Times New Roman" w:hAnsi="Verdana" w:cs="Times New Roman"/>
          <w:color w:val="000000"/>
          <w:sz w:val="27"/>
          <w:lang w:bidi="gu-IN"/>
        </w:rPr>
        <w:t> </w:t>
      </w:r>
      <w:hyperlink r:id="rId29" w:history="1">
        <w:r w:rsidR="002F1818" w:rsidRPr="002F1818">
          <w:rPr>
            <w:rFonts w:ascii="Verdana" w:eastAsia="Times New Roman" w:hAnsi="Verdana" w:cs="Times New Roman"/>
            <w:color w:val="0066CC"/>
            <w:sz w:val="27"/>
            <w:u w:val="single"/>
            <w:lang w:bidi="gu-IN"/>
          </w:rPr>
          <w:t>S</w:t>
        </w:r>
        <w:r w:rsidR="002F1818" w:rsidRPr="002F1818">
          <w:rPr>
            <w:rFonts w:ascii="Verdana" w:eastAsia="Times New Roman" w:hAnsi="Verdana" w:cs="Times New Roman"/>
            <w:color w:val="0066CC"/>
            <w:sz w:val="27"/>
            <w:u w:val="single"/>
            <w:lang w:bidi="gu-IN"/>
          </w:rPr>
          <w:lastRenderedPageBreak/>
          <w:t>truct</w:t>
        </w:r>
      </w:hyperlink>
      <w:r w:rsidR="002F1818" w:rsidRPr="002F1818">
        <w:rPr>
          <w:rFonts w:ascii="Verdana" w:eastAsia="Times New Roman" w:hAnsi="Verdana" w:cs="Times New Roman"/>
          <w:color w:val="000000"/>
          <w:sz w:val="27"/>
          <w:lang w:bidi="gu-IN"/>
        </w:rPr>
        <w:t> </w:t>
      </w:r>
      <w:hyperlink r:id="rId30" w:history="1">
        <w:r w:rsidR="002F1818" w:rsidRPr="002F1818">
          <w:rPr>
            <w:rFonts w:ascii="Verdana" w:eastAsia="Times New Roman" w:hAnsi="Verdana" w:cs="Times New Roman"/>
            <w:color w:val="0066CC"/>
            <w:sz w:val="27"/>
            <w:u w:val="single"/>
            <w:lang w:bidi="gu-IN"/>
          </w:rPr>
          <w:t>Switch</w:t>
        </w:r>
      </w:hyperlink>
      <w:r w:rsidR="002F1818" w:rsidRPr="002F1818">
        <w:rPr>
          <w:rFonts w:ascii="Verdana" w:eastAsia="Times New Roman" w:hAnsi="Verdana" w:cs="Times New Roman"/>
          <w:color w:val="000000"/>
          <w:sz w:val="27"/>
          <w:lang w:bidi="gu-IN"/>
        </w:rPr>
        <w:t> </w:t>
      </w:r>
      <w:hyperlink r:id="rId31" w:history="1">
        <w:r w:rsidR="002F1818" w:rsidRPr="002F1818">
          <w:rPr>
            <w:rFonts w:ascii="Verdana" w:eastAsia="Times New Roman" w:hAnsi="Verdana" w:cs="Times New Roman"/>
            <w:color w:val="0066CC"/>
            <w:sz w:val="27"/>
            <w:u w:val="single"/>
            <w:lang w:bidi="gu-IN"/>
          </w:rPr>
          <w:t>Time</w:t>
        </w:r>
      </w:hyperlink>
      <w:r w:rsidR="002F1818" w:rsidRPr="002F1818">
        <w:rPr>
          <w:rFonts w:ascii="Verdana" w:eastAsia="Times New Roman" w:hAnsi="Verdana" w:cs="Times New Roman"/>
          <w:color w:val="000000"/>
          <w:sz w:val="27"/>
          <w:lang w:bidi="gu-IN"/>
        </w:rPr>
        <w:t> </w:t>
      </w:r>
      <w:hyperlink r:id="rId32" w:history="1">
        <w:r w:rsidR="002F1818" w:rsidRPr="002F1818">
          <w:rPr>
            <w:rFonts w:ascii="Verdana" w:eastAsia="Times New Roman" w:hAnsi="Verdana" w:cs="Times New Roman"/>
            <w:color w:val="0066CC"/>
            <w:sz w:val="27"/>
            <w:u w:val="single"/>
            <w:lang w:bidi="gu-IN"/>
          </w:rPr>
          <w:t>Value</w:t>
        </w:r>
      </w:hyperlink>
      <w:r w:rsidR="002F1818" w:rsidRPr="002F1818">
        <w:rPr>
          <w:rFonts w:ascii="Verdana" w:eastAsia="Times New Roman" w:hAnsi="Verdana" w:cs="Times New Roman"/>
          <w:color w:val="000000"/>
          <w:sz w:val="27"/>
          <w:lang w:bidi="gu-IN"/>
        </w:rPr>
        <w:t> </w:t>
      </w:r>
      <w:hyperlink r:id="rId33" w:history="1">
        <w:r w:rsidR="002F1818" w:rsidRPr="002F1818">
          <w:rPr>
            <w:rFonts w:ascii="Verdana" w:eastAsia="Times New Roman" w:hAnsi="Verdana" w:cs="Times New Roman"/>
            <w:color w:val="0066CC"/>
            <w:sz w:val="27"/>
            <w:u w:val="single"/>
            <w:lang w:bidi="gu-IN"/>
          </w:rPr>
          <w:t>Windows</w:t>
        </w:r>
      </w:hyperlink>
      <w:r w:rsidR="002F1818" w:rsidRPr="002F1818">
        <w:rPr>
          <w:rFonts w:ascii="Verdana" w:eastAsia="Times New Roman" w:hAnsi="Verdana" w:cs="Times New Roman"/>
          <w:color w:val="000000"/>
          <w:sz w:val="27"/>
          <w:lang w:bidi="gu-IN"/>
        </w:rPr>
        <w:t> </w:t>
      </w:r>
      <w:hyperlink r:id="rId34" w:history="1">
        <w:r w:rsidR="002F1818" w:rsidRPr="002F1818">
          <w:rPr>
            <w:rFonts w:ascii="Verdana" w:eastAsia="Times New Roman" w:hAnsi="Verdana" w:cs="Times New Roman"/>
            <w:color w:val="0066CC"/>
            <w:sz w:val="27"/>
            <w:u w:val="single"/>
            <w:lang w:bidi="gu-IN"/>
          </w:rPr>
          <w:t>WPF</w:t>
        </w:r>
      </w:hyperlink>
    </w:p>
    <w:p w:rsidR="002F1818" w:rsidRPr="002F1818" w:rsidRDefault="002F1818" w:rsidP="002F1818">
      <w:pPr>
        <w:spacing w:after="0" w:line="240" w:lineRule="auto"/>
        <w:rPr>
          <w:rFonts w:ascii="Times New Roman" w:eastAsia="Times New Roman" w:hAnsi="Times New Roman" w:cs="Times New Roman"/>
          <w:sz w:val="24"/>
          <w:szCs w:val="24"/>
          <w:lang w:bidi="gu-IN"/>
        </w:rPr>
      </w:pPr>
      <w:r>
        <w:rPr>
          <w:rFonts w:ascii="Verdana" w:eastAsia="Times New Roman" w:hAnsi="Verdana" w:cs="Times New Roman"/>
          <w:b/>
          <w:bCs/>
          <w:noProof/>
          <w:color w:val="880088"/>
          <w:sz w:val="27"/>
          <w:szCs w:val="27"/>
          <w:bdr w:val="none" w:sz="0" w:space="0" w:color="auto" w:frame="1"/>
          <w:lang w:bidi="gu-IN"/>
        </w:rPr>
        <w:drawing>
          <wp:inline distT="0" distB="0" distL="0" distR="0">
            <wp:extent cx="2286000" cy="4810125"/>
            <wp:effectExtent l="19050" t="0" r="0" b="0"/>
            <wp:docPr id="1" name="Picture 1" descr="Collection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s">
                      <a:hlinkClick r:id="rId35"/>
                    </pic:cNvPr>
                    <pic:cNvPicPr>
                      <a:picLocks noChangeAspect="1" noChangeArrowheads="1"/>
                    </pic:cNvPicPr>
                  </pic:nvPicPr>
                  <pic:blipFill>
                    <a:blip r:embed="rId36"/>
                    <a:srcRect/>
                    <a:stretch>
                      <a:fillRect/>
                    </a:stretch>
                  </pic:blipFill>
                  <pic:spPr bwMode="auto">
                    <a:xfrm>
                      <a:off x="0" y="0"/>
                      <a:ext cx="2286000" cy="4810125"/>
                    </a:xfrm>
                    <a:prstGeom prst="rect">
                      <a:avLst/>
                    </a:prstGeom>
                    <a:noFill/>
                    <a:ln w="9525">
                      <a:noFill/>
                      <a:miter lim="800000"/>
                      <a:headEnd/>
                      <a:tailEnd/>
                    </a:ln>
                  </pic:spPr>
                </pic:pic>
              </a:graphicData>
            </a:graphic>
          </wp:inline>
        </w:drawing>
      </w:r>
    </w:p>
    <w:p w:rsidR="002F1818" w:rsidRPr="002F1818" w:rsidRDefault="002F1818" w:rsidP="002F1818">
      <w:pPr>
        <w:spacing w:after="180" w:line="433" w:lineRule="atLeast"/>
        <w:ind w:left="150" w:right="4650"/>
        <w:rPr>
          <w:rFonts w:ascii="Verdana" w:eastAsia="Times New Roman" w:hAnsi="Verdana" w:cs="Times New Roman"/>
          <w:color w:val="000000"/>
          <w:sz w:val="27"/>
          <w:szCs w:val="27"/>
          <w:lang w:bidi="gu-IN"/>
        </w:rPr>
      </w:pPr>
      <w:r w:rsidRPr="002F1818">
        <w:rPr>
          <w:rFonts w:ascii="Verdana" w:eastAsia="Times New Roman" w:hAnsi="Verdana" w:cs="Times New Roman"/>
          <w:color w:val="000000"/>
          <w:sz w:val="27"/>
          <w:szCs w:val="27"/>
          <w:lang w:bidi="gu-IN"/>
        </w:rPr>
        <w:t>At its simplest, an object holds a single value. At its most complex, it holds references to many other objects. The .NET Framework provides</w:t>
      </w:r>
      <w:r w:rsidRPr="002F1818">
        <w:rPr>
          <w:rFonts w:ascii="Verdana" w:eastAsia="Times New Roman" w:hAnsi="Verdana" w:cs="Times New Roman"/>
          <w:color w:val="000000"/>
          <w:sz w:val="27"/>
          <w:lang w:bidi="gu-IN"/>
        </w:rPr>
        <w:t> </w:t>
      </w:r>
      <w:r w:rsidRPr="002F1818">
        <w:rPr>
          <w:rFonts w:ascii="Verdana" w:eastAsia="Times New Roman" w:hAnsi="Verdana" w:cs="Times New Roman"/>
          <w:b/>
          <w:bCs/>
          <w:color w:val="000000"/>
          <w:sz w:val="27"/>
          <w:szCs w:val="27"/>
          <w:lang w:bidi="gu-IN"/>
        </w:rPr>
        <w:t>collections</w:t>
      </w:r>
      <w:r w:rsidRPr="002F1818">
        <w:rPr>
          <w:rFonts w:ascii="Verdana" w:eastAsia="Times New Roman" w:hAnsi="Verdana" w:cs="Times New Roman"/>
          <w:color w:val="000000"/>
          <w:sz w:val="27"/>
          <w:szCs w:val="27"/>
          <w:lang w:bidi="gu-IN"/>
        </w:rPr>
        <w:t>: these include List and Dictionary. They are often useful.</w:t>
      </w:r>
    </w:p>
    <w:p w:rsidR="002F1818" w:rsidRPr="002F1818" w:rsidRDefault="002F1818" w:rsidP="002F1818">
      <w:pPr>
        <w:spacing w:after="180" w:line="433" w:lineRule="atLeast"/>
        <w:ind w:left="600" w:right="4650"/>
        <w:rPr>
          <w:rFonts w:ascii="Verdana" w:eastAsia="Times New Roman" w:hAnsi="Verdana" w:cs="Times New Roman"/>
          <w:color w:val="000000"/>
          <w:sz w:val="27"/>
          <w:szCs w:val="27"/>
          <w:lang w:bidi="gu-IN"/>
        </w:rPr>
      </w:pPr>
      <w:r w:rsidRPr="002F1818">
        <w:rPr>
          <w:rFonts w:ascii="Verdana" w:eastAsia="Times New Roman" w:hAnsi="Verdana" w:cs="Times New Roman"/>
          <w:color w:val="000000"/>
          <w:sz w:val="27"/>
          <w:szCs w:val="27"/>
          <w:lang w:bidi="gu-IN"/>
        </w:rPr>
        <w:t xml:space="preserve">Data types comprising collections of abstract objects </w:t>
      </w:r>
      <w:r w:rsidRPr="002F1818">
        <w:rPr>
          <w:rFonts w:ascii="Verdana" w:eastAsia="Times New Roman" w:hAnsi="Verdana" w:cs="Times New Roman"/>
          <w:color w:val="000000"/>
          <w:sz w:val="27"/>
          <w:szCs w:val="27"/>
          <w:lang w:bidi="gu-IN"/>
        </w:rPr>
        <w:lastRenderedPageBreak/>
        <w:t>are a central object of study in computer science.</w:t>
      </w:r>
      <w:r w:rsidRPr="002F1818">
        <w:rPr>
          <w:rFonts w:ascii="Verdana" w:eastAsia="Times New Roman" w:hAnsi="Verdana" w:cs="Times New Roman"/>
          <w:b/>
          <w:bCs/>
          <w:color w:val="000000"/>
          <w:sz w:val="27"/>
          <w:szCs w:val="27"/>
          <w:lang w:bidi="gu-IN"/>
        </w:rPr>
        <w:t>Sedgewick, p. 143</w:t>
      </w:r>
    </w:p>
    <w:p w:rsidR="002F1818" w:rsidRPr="002F1818" w:rsidRDefault="002F1818" w:rsidP="002F1818">
      <w:pPr>
        <w:spacing w:after="0" w:line="240" w:lineRule="auto"/>
        <w:ind w:left="150" w:right="150"/>
        <w:outlineLvl w:val="1"/>
        <w:rPr>
          <w:rFonts w:ascii="Verdana" w:eastAsia="Times New Roman" w:hAnsi="Verdana" w:cs="Times New Roman"/>
          <w:b/>
          <w:bCs/>
          <w:color w:val="000000"/>
          <w:sz w:val="39"/>
          <w:szCs w:val="39"/>
          <w:lang w:bidi="gu-IN"/>
        </w:rPr>
      </w:pPr>
      <w:r w:rsidRPr="002F1818">
        <w:rPr>
          <w:rFonts w:ascii="Verdana" w:eastAsia="Times New Roman" w:hAnsi="Verdana" w:cs="Times New Roman"/>
          <w:b/>
          <w:bCs/>
          <w:color w:val="000000"/>
          <w:sz w:val="39"/>
          <w:szCs w:val="39"/>
          <w:lang w:bidi="gu-IN"/>
        </w:rPr>
        <w:t>List</w:t>
      </w:r>
    </w:p>
    <w:p w:rsidR="002F1818" w:rsidRPr="002F1818" w:rsidRDefault="002F1818" w:rsidP="002F1818">
      <w:pPr>
        <w:spacing w:after="180" w:line="433" w:lineRule="atLeast"/>
        <w:ind w:left="150" w:right="4650"/>
        <w:rPr>
          <w:rFonts w:ascii="Verdana" w:eastAsia="Times New Roman" w:hAnsi="Verdana" w:cs="Times New Roman"/>
          <w:color w:val="000000"/>
          <w:sz w:val="27"/>
          <w:szCs w:val="27"/>
          <w:lang w:bidi="gu-IN"/>
        </w:rPr>
      </w:pPr>
      <w:r w:rsidRPr="002F1818">
        <w:rPr>
          <w:rFonts w:ascii="Verdana" w:eastAsia="Times New Roman" w:hAnsi="Verdana" w:cs="Times New Roman"/>
          <w:color w:val="000000"/>
          <w:sz w:val="27"/>
          <w:szCs w:val="27"/>
          <w:lang w:bidi="gu-IN"/>
        </w:rPr>
        <w:t>First we look at the List. This type provides an efficient and dynamically-allocated array. It does not provide fast lookup in the general case (the Dictionary is better for lookups). List is excellent when used in loops.</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37" w:history="1">
        <w:r w:rsidR="002F1818" w:rsidRPr="002F1818">
          <w:rPr>
            <w:rFonts w:ascii="Verdana" w:eastAsia="Times New Roman" w:hAnsi="Verdana" w:cs="Times New Roman"/>
            <w:b/>
            <w:bCs/>
            <w:color w:val="880088"/>
            <w:sz w:val="27"/>
            <w:u w:val="single"/>
            <w:lang w:bidi="gu-IN"/>
          </w:rPr>
          <w:t>List</w:t>
        </w:r>
      </w:hyperlink>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b/>
          <w:bCs/>
          <w:color w:val="000000"/>
          <w:sz w:val="24"/>
          <w:szCs w:val="24"/>
          <w:shd w:val="clear" w:color="auto" w:fill="CCFFFF"/>
          <w:lang w:bidi="gu-IN"/>
        </w:rPr>
        <w:t>Program that uses List type: C#</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using System;</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using System.Collections.Generic;</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class Program</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static void Main()</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r>
      <w:r w:rsidRPr="002F1818">
        <w:rPr>
          <w:rFonts w:ascii="Courier New" w:eastAsia="Times New Roman" w:hAnsi="Courier New" w:cs="Courier New"/>
          <w:color w:val="339933"/>
          <w:sz w:val="24"/>
          <w:szCs w:val="24"/>
          <w:lang w:bidi="gu-IN"/>
        </w:rPr>
        <w:t>// Use the List type.</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r>
      <w:r w:rsidRPr="002F1818">
        <w:rPr>
          <w:rFonts w:ascii="Courier New" w:eastAsia="Times New Roman" w:hAnsi="Courier New" w:cs="Courier New"/>
          <w:b/>
          <w:bCs/>
          <w:color w:val="000000"/>
          <w:sz w:val="24"/>
          <w:szCs w:val="24"/>
          <w:u w:val="single"/>
          <w:lang w:bidi="gu-IN"/>
        </w:rPr>
        <w:t>List</w:t>
      </w:r>
      <w:r w:rsidRPr="002F1818">
        <w:rPr>
          <w:rFonts w:ascii="Courier New" w:eastAsia="Times New Roman" w:hAnsi="Courier New" w:cs="Courier New"/>
          <w:color w:val="000000"/>
          <w:sz w:val="24"/>
          <w:szCs w:val="24"/>
          <w:lang w:bidi="gu-IN"/>
        </w:rPr>
        <w:t>&lt;string&gt; list = new List&lt;string&gt;();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list.Add(</w:t>
      </w:r>
      <w:r w:rsidRPr="002F1818">
        <w:rPr>
          <w:rFonts w:ascii="Courier New" w:eastAsia="Times New Roman" w:hAnsi="Courier New" w:cs="Courier New"/>
          <w:color w:val="000000"/>
          <w:sz w:val="24"/>
          <w:szCs w:val="24"/>
          <w:shd w:val="clear" w:color="auto" w:fill="FFFF00"/>
          <w:lang w:bidi="gu-IN"/>
        </w:rPr>
        <w:t>"cat"</w:t>
      </w: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list.Add(</w:t>
      </w:r>
      <w:r w:rsidRPr="002F1818">
        <w:rPr>
          <w:rFonts w:ascii="Courier New" w:eastAsia="Times New Roman" w:hAnsi="Courier New" w:cs="Courier New"/>
          <w:color w:val="000000"/>
          <w:sz w:val="24"/>
          <w:szCs w:val="24"/>
          <w:shd w:val="clear" w:color="auto" w:fill="FFFF00"/>
          <w:lang w:bidi="gu-IN"/>
        </w:rPr>
        <w:t>"dog"</w:t>
      </w: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foreach (string element in list)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lastRenderedPageBreak/>
        <w:tab/>
        <w:t xml:space="preserve">    Console.WriteLine(element);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b/>
          <w:bCs/>
          <w:color w:val="000000"/>
          <w:sz w:val="24"/>
          <w:szCs w:val="24"/>
          <w:shd w:val="clear" w:color="auto" w:fill="CCFFFF"/>
          <w:lang w:bidi="gu-IN"/>
        </w:rPr>
        <w:t>Output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cat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dog</w:t>
      </w:r>
    </w:p>
    <w:p w:rsidR="002F1818" w:rsidRPr="002F1818" w:rsidRDefault="002F1818" w:rsidP="002F1818">
      <w:pPr>
        <w:spacing w:after="0" w:line="240" w:lineRule="auto"/>
        <w:ind w:left="150" w:right="150"/>
        <w:outlineLvl w:val="1"/>
        <w:rPr>
          <w:rFonts w:ascii="Verdana" w:eastAsia="Times New Roman" w:hAnsi="Verdana" w:cs="Times New Roman"/>
          <w:b/>
          <w:bCs/>
          <w:color w:val="000000"/>
          <w:sz w:val="39"/>
          <w:szCs w:val="39"/>
          <w:lang w:bidi="gu-IN"/>
        </w:rPr>
      </w:pPr>
      <w:r w:rsidRPr="002F1818">
        <w:rPr>
          <w:rFonts w:ascii="Verdana" w:eastAsia="Times New Roman" w:hAnsi="Verdana" w:cs="Times New Roman"/>
          <w:b/>
          <w:bCs/>
          <w:color w:val="000000"/>
          <w:sz w:val="39"/>
          <w:szCs w:val="39"/>
          <w:lang w:bidi="gu-IN"/>
        </w:rPr>
        <w:t>Dictionary</w:t>
      </w:r>
    </w:p>
    <w:p w:rsidR="002F1818" w:rsidRPr="002F1818" w:rsidRDefault="002F1818" w:rsidP="002F1818">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2190750" cy="2838450"/>
            <wp:effectExtent l="19050" t="0" r="0" b="0"/>
            <wp:docPr id="2" name="Picture 2" descr="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ctionary"/>
                    <pic:cNvPicPr>
                      <a:picLocks noChangeAspect="1" noChangeArrowheads="1"/>
                    </pic:cNvPicPr>
                  </pic:nvPicPr>
                  <pic:blipFill>
                    <a:blip r:embed="rId38"/>
                    <a:srcRect/>
                    <a:stretch>
                      <a:fillRect/>
                    </a:stretch>
                  </pic:blipFill>
                  <pic:spPr bwMode="auto">
                    <a:xfrm>
                      <a:off x="0" y="0"/>
                      <a:ext cx="2190750" cy="2838450"/>
                    </a:xfrm>
                    <a:prstGeom prst="rect">
                      <a:avLst/>
                    </a:prstGeom>
                    <a:noFill/>
                    <a:ln w="9525">
                      <a:noFill/>
                      <a:miter lim="800000"/>
                      <a:headEnd/>
                      <a:tailEnd/>
                    </a:ln>
                  </pic:spPr>
                </pic:pic>
              </a:graphicData>
            </a:graphic>
          </wp:inline>
        </w:drawing>
      </w:r>
    </w:p>
    <w:p w:rsidR="002F1818" w:rsidRPr="002F1818" w:rsidRDefault="002F1818" w:rsidP="002F1818">
      <w:pPr>
        <w:spacing w:after="180" w:line="433" w:lineRule="atLeast"/>
        <w:ind w:left="150" w:right="4650"/>
        <w:rPr>
          <w:rFonts w:ascii="Verdana" w:eastAsia="Times New Roman" w:hAnsi="Verdana" w:cs="Times New Roman"/>
          <w:color w:val="000000"/>
          <w:sz w:val="27"/>
          <w:szCs w:val="27"/>
          <w:lang w:bidi="gu-IN"/>
        </w:rPr>
      </w:pPr>
      <w:r w:rsidRPr="002F1818">
        <w:rPr>
          <w:rFonts w:ascii="Verdana" w:eastAsia="Times New Roman" w:hAnsi="Verdana" w:cs="Times New Roman"/>
          <w:color w:val="000000"/>
          <w:sz w:val="27"/>
          <w:szCs w:val="27"/>
          <w:lang w:bidi="gu-IN"/>
        </w:rPr>
        <w:t>The Dictionary type is important. It is an implementation of a hash table: an extremely efficient way to store keys for lookup. Dictionary is fast. It is well-designed and reliable. It works well in many programs.</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39" w:history="1">
        <w:r w:rsidR="002F1818" w:rsidRPr="002F1818">
          <w:rPr>
            <w:rFonts w:ascii="Verdana" w:eastAsia="Times New Roman" w:hAnsi="Verdana" w:cs="Times New Roman"/>
            <w:b/>
            <w:bCs/>
            <w:color w:val="880088"/>
            <w:sz w:val="27"/>
            <w:u w:val="single"/>
            <w:lang w:bidi="gu-IN"/>
          </w:rPr>
          <w:t>Dictionary</w:t>
        </w:r>
      </w:hyperlink>
    </w:p>
    <w:p w:rsidR="002F1818" w:rsidRPr="002F1818" w:rsidRDefault="002F1818" w:rsidP="002F1818">
      <w:pPr>
        <w:spacing w:after="180" w:line="433" w:lineRule="atLeast"/>
        <w:ind w:left="600" w:right="4650"/>
        <w:rPr>
          <w:rFonts w:ascii="Verdana" w:eastAsia="Times New Roman" w:hAnsi="Verdana" w:cs="Times New Roman"/>
          <w:color w:val="000000"/>
          <w:sz w:val="27"/>
          <w:szCs w:val="27"/>
          <w:lang w:bidi="gu-IN"/>
        </w:rPr>
      </w:pPr>
      <w:r w:rsidRPr="002F1818">
        <w:rPr>
          <w:rFonts w:ascii="Verdana" w:eastAsia="Times New Roman" w:hAnsi="Verdana" w:cs="Times New Roman"/>
          <w:b/>
          <w:bCs/>
          <w:color w:val="33CCFF"/>
          <w:sz w:val="27"/>
          <w:szCs w:val="27"/>
          <w:lang w:bidi="gu-IN"/>
        </w:rPr>
        <w:lastRenderedPageBreak/>
        <w:t>Note:</w:t>
      </w:r>
      <w:r w:rsidRPr="002F1818">
        <w:rPr>
          <w:rFonts w:ascii="Verdana" w:eastAsia="Times New Roman" w:hAnsi="Verdana" w:cs="Times New Roman"/>
          <w:color w:val="000000"/>
          <w:sz w:val="27"/>
          <w:szCs w:val="27"/>
          <w:lang w:bidi="gu-IN"/>
        </w:rPr>
        <w:t>This program shows how the Dictionary is used with type parameters to store keys and values of specific types.</w:t>
      </w:r>
    </w:p>
    <w:p w:rsidR="002F1818" w:rsidRPr="002F1818" w:rsidRDefault="002F1818" w:rsidP="002F1818">
      <w:pPr>
        <w:spacing w:after="180" w:line="433" w:lineRule="atLeast"/>
        <w:ind w:left="1050" w:right="4650"/>
        <w:rPr>
          <w:rFonts w:ascii="Verdana" w:eastAsia="Times New Roman" w:hAnsi="Verdana" w:cs="Times New Roman"/>
          <w:color w:val="000000"/>
          <w:sz w:val="27"/>
          <w:szCs w:val="27"/>
          <w:lang w:bidi="gu-IN"/>
        </w:rPr>
      </w:pPr>
      <w:r w:rsidRPr="002F1818">
        <w:rPr>
          <w:rFonts w:ascii="Verdana" w:eastAsia="Times New Roman" w:hAnsi="Verdana" w:cs="Times New Roman"/>
          <w:b/>
          <w:bCs/>
          <w:color w:val="FF9900"/>
          <w:sz w:val="27"/>
          <w:szCs w:val="27"/>
          <w:lang w:bidi="gu-IN"/>
        </w:rPr>
        <w:t>Tip:</w:t>
      </w:r>
      <w:r w:rsidRPr="002F1818">
        <w:rPr>
          <w:rFonts w:ascii="Verdana" w:eastAsia="Times New Roman" w:hAnsi="Verdana" w:cs="Times New Roman"/>
          <w:color w:val="000000"/>
          <w:sz w:val="27"/>
          <w:szCs w:val="27"/>
          <w:lang w:bidi="gu-IN"/>
        </w:rPr>
        <w:t>Many of the most powerful (and fastest) collections are found in System.Collections.Generic: these are generic types.</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40" w:history="1">
        <w:r w:rsidR="002F1818" w:rsidRPr="002F1818">
          <w:rPr>
            <w:rFonts w:ascii="Verdana" w:eastAsia="Times New Roman" w:hAnsi="Verdana" w:cs="Times New Roman"/>
            <w:b/>
            <w:bCs/>
            <w:color w:val="880088"/>
            <w:sz w:val="27"/>
            <w:u w:val="single"/>
            <w:lang w:bidi="gu-IN"/>
          </w:rPr>
          <w:t>Generic Class</w:t>
        </w:r>
      </w:hyperlink>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b/>
          <w:bCs/>
          <w:color w:val="000000"/>
          <w:sz w:val="24"/>
          <w:szCs w:val="24"/>
          <w:shd w:val="clear" w:color="auto" w:fill="CCFFFF"/>
          <w:lang w:bidi="gu-IN"/>
        </w:rPr>
        <w:t>Program that uses Dictionary: C#</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using System;</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using System.Collections.Generic;</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class Program</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static void Main()</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r>
      <w:r w:rsidRPr="002F1818">
        <w:rPr>
          <w:rFonts w:ascii="Courier New" w:eastAsia="Times New Roman" w:hAnsi="Courier New" w:cs="Courier New"/>
          <w:color w:val="339933"/>
          <w:sz w:val="24"/>
          <w:szCs w:val="24"/>
          <w:lang w:bidi="gu-IN"/>
        </w:rPr>
        <w:t>// Use the dictionary.</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r>
      <w:r w:rsidRPr="002F1818">
        <w:rPr>
          <w:rFonts w:ascii="Courier New" w:eastAsia="Times New Roman" w:hAnsi="Courier New" w:cs="Courier New"/>
          <w:b/>
          <w:bCs/>
          <w:color w:val="000000"/>
          <w:sz w:val="24"/>
          <w:szCs w:val="24"/>
          <w:u w:val="single"/>
          <w:lang w:bidi="gu-IN"/>
        </w:rPr>
        <w:t>Dictionary</w:t>
      </w:r>
      <w:r w:rsidRPr="002F1818">
        <w:rPr>
          <w:rFonts w:ascii="Courier New" w:eastAsia="Times New Roman" w:hAnsi="Courier New" w:cs="Courier New"/>
          <w:color w:val="000000"/>
          <w:sz w:val="24"/>
          <w:szCs w:val="24"/>
          <w:lang w:bidi="gu-IN"/>
        </w:rPr>
        <w:t>&lt;string, int&gt; dict = new Dictionary&lt;string, int&gt;();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dict.Add(</w:t>
      </w:r>
      <w:r w:rsidRPr="002F1818">
        <w:rPr>
          <w:rFonts w:ascii="Courier New" w:eastAsia="Times New Roman" w:hAnsi="Courier New" w:cs="Courier New"/>
          <w:color w:val="000000"/>
          <w:sz w:val="24"/>
          <w:szCs w:val="24"/>
          <w:shd w:val="clear" w:color="auto" w:fill="FFFF00"/>
          <w:lang w:bidi="gu-IN"/>
        </w:rPr>
        <w:t>"cat"</w:t>
      </w:r>
      <w:r w:rsidRPr="002F1818">
        <w:rPr>
          <w:rFonts w:ascii="Courier New" w:eastAsia="Times New Roman" w:hAnsi="Courier New" w:cs="Courier New"/>
          <w:color w:val="000000"/>
          <w:sz w:val="24"/>
          <w:szCs w:val="24"/>
          <w:lang w:bidi="gu-IN"/>
        </w:rPr>
        <w:t>, 1);</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dict.Add(</w:t>
      </w:r>
      <w:r w:rsidRPr="002F1818">
        <w:rPr>
          <w:rFonts w:ascii="Courier New" w:eastAsia="Times New Roman" w:hAnsi="Courier New" w:cs="Courier New"/>
          <w:color w:val="000000"/>
          <w:sz w:val="24"/>
          <w:szCs w:val="24"/>
          <w:shd w:val="clear" w:color="auto" w:fill="FFFF00"/>
          <w:lang w:bidi="gu-IN"/>
        </w:rPr>
        <w:t>"dog"</w:t>
      </w:r>
      <w:r w:rsidRPr="002F1818">
        <w:rPr>
          <w:rFonts w:ascii="Courier New" w:eastAsia="Times New Roman" w:hAnsi="Courier New" w:cs="Courier New"/>
          <w:color w:val="000000"/>
          <w:sz w:val="24"/>
          <w:szCs w:val="24"/>
          <w:lang w:bidi="gu-IN"/>
        </w:rPr>
        <w:t>, 4);</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Console.WriteLine(dict["cat"]);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Console.WriteLine(dict["dog"]);</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lastRenderedPageBreak/>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b/>
          <w:bCs/>
          <w:color w:val="000000"/>
          <w:sz w:val="24"/>
          <w:szCs w:val="24"/>
          <w:shd w:val="clear" w:color="auto" w:fill="CCFFFF"/>
          <w:lang w:bidi="gu-IN"/>
        </w:rPr>
        <w:t>Output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1</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4</w:t>
      </w:r>
    </w:p>
    <w:p w:rsidR="002F1818" w:rsidRPr="002F1818" w:rsidRDefault="002F1818" w:rsidP="002F1818">
      <w:pPr>
        <w:spacing w:after="0" w:line="240" w:lineRule="auto"/>
        <w:ind w:left="150" w:right="150"/>
        <w:outlineLvl w:val="1"/>
        <w:rPr>
          <w:rFonts w:ascii="Verdana" w:eastAsia="Times New Roman" w:hAnsi="Verdana" w:cs="Times New Roman"/>
          <w:b/>
          <w:bCs/>
          <w:color w:val="000000"/>
          <w:sz w:val="39"/>
          <w:szCs w:val="39"/>
          <w:lang w:bidi="gu-IN"/>
        </w:rPr>
      </w:pPr>
      <w:r w:rsidRPr="002F1818">
        <w:rPr>
          <w:rFonts w:ascii="Verdana" w:eastAsia="Times New Roman" w:hAnsi="Verdana" w:cs="Times New Roman"/>
          <w:b/>
          <w:bCs/>
          <w:color w:val="000000"/>
          <w:sz w:val="39"/>
          <w:szCs w:val="39"/>
          <w:lang w:bidi="gu-IN"/>
        </w:rPr>
        <w:t>ArrayList</w:t>
      </w:r>
    </w:p>
    <w:p w:rsidR="002F1818" w:rsidRPr="002F1818" w:rsidRDefault="002F1818" w:rsidP="002F1818">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2286000" cy="914400"/>
            <wp:effectExtent l="19050" t="0" r="0" b="0"/>
            <wp:docPr id="3" name="Picture 3" descr="Framework: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 NET"/>
                    <pic:cNvPicPr>
                      <a:picLocks noChangeAspect="1" noChangeArrowheads="1"/>
                    </pic:cNvPicPr>
                  </pic:nvPicPr>
                  <pic:blipFill>
                    <a:blip r:embed="rId41"/>
                    <a:srcRect/>
                    <a:stretch>
                      <a:fillRect/>
                    </a:stretch>
                  </pic:blipFill>
                  <pic:spPr bwMode="auto">
                    <a:xfrm>
                      <a:off x="0" y="0"/>
                      <a:ext cx="2286000" cy="914400"/>
                    </a:xfrm>
                    <a:prstGeom prst="rect">
                      <a:avLst/>
                    </a:prstGeom>
                    <a:noFill/>
                    <a:ln w="9525">
                      <a:noFill/>
                      <a:miter lim="800000"/>
                      <a:headEnd/>
                      <a:tailEnd/>
                    </a:ln>
                  </pic:spPr>
                </pic:pic>
              </a:graphicData>
            </a:graphic>
          </wp:inline>
        </w:drawing>
      </w:r>
    </w:p>
    <w:p w:rsidR="002F1818" w:rsidRPr="002F1818" w:rsidRDefault="002F1818" w:rsidP="002F1818">
      <w:pPr>
        <w:spacing w:after="180" w:line="433" w:lineRule="atLeast"/>
        <w:ind w:left="150" w:right="4650"/>
        <w:rPr>
          <w:rFonts w:ascii="Verdana" w:eastAsia="Times New Roman" w:hAnsi="Verdana" w:cs="Times New Roman"/>
          <w:color w:val="000000"/>
          <w:sz w:val="27"/>
          <w:szCs w:val="27"/>
          <w:lang w:bidi="gu-IN"/>
        </w:rPr>
      </w:pPr>
      <w:r w:rsidRPr="002F1818">
        <w:rPr>
          <w:rFonts w:ascii="Verdana" w:eastAsia="Times New Roman" w:hAnsi="Verdana" w:cs="Times New Roman"/>
          <w:color w:val="000000"/>
          <w:sz w:val="27"/>
          <w:szCs w:val="27"/>
          <w:lang w:bidi="gu-IN"/>
        </w:rPr>
        <w:t>Next, the ArrayList is a collection found in System.Collections. It stores objects of any type. There is no need to worry about the types of elements. But you must cast them when you need to use them. This is inconvenient.</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42" w:history="1">
        <w:r w:rsidR="002F1818" w:rsidRPr="002F1818">
          <w:rPr>
            <w:rFonts w:ascii="Verdana" w:eastAsia="Times New Roman" w:hAnsi="Verdana" w:cs="Times New Roman"/>
            <w:b/>
            <w:bCs/>
            <w:color w:val="880088"/>
            <w:sz w:val="27"/>
            <w:u w:val="single"/>
            <w:lang w:bidi="gu-IN"/>
          </w:rPr>
          <w:t>ArrayList</w:t>
        </w:r>
      </w:hyperlink>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b/>
          <w:bCs/>
          <w:color w:val="000000"/>
          <w:sz w:val="24"/>
          <w:szCs w:val="24"/>
          <w:shd w:val="clear" w:color="auto" w:fill="CCFFFF"/>
          <w:lang w:bidi="gu-IN"/>
        </w:rPr>
        <w:t>Program that uses System.Collections: C#</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using System;</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using System.Collections;</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class Program</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static void Main()</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r>
      <w:r w:rsidRPr="002F1818">
        <w:rPr>
          <w:rFonts w:ascii="Courier New" w:eastAsia="Times New Roman" w:hAnsi="Courier New" w:cs="Courier New"/>
          <w:b/>
          <w:bCs/>
          <w:color w:val="000000"/>
          <w:sz w:val="24"/>
          <w:szCs w:val="24"/>
          <w:u w:val="single"/>
          <w:lang w:bidi="gu-IN"/>
        </w:rPr>
        <w:t>ArrayList</w:t>
      </w:r>
      <w:r w:rsidRPr="002F1818">
        <w:rPr>
          <w:rFonts w:ascii="Courier New" w:eastAsia="Times New Roman" w:hAnsi="Courier New" w:cs="Courier New"/>
          <w:color w:val="000000"/>
          <w:sz w:val="24"/>
          <w:szCs w:val="24"/>
          <w:lang w:bidi="gu-IN"/>
        </w:rPr>
        <w:t xml:space="preserve"> list = new ArrayList();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list.Add(</w:t>
      </w:r>
      <w:r w:rsidRPr="002F1818">
        <w:rPr>
          <w:rFonts w:ascii="Courier New" w:eastAsia="Times New Roman" w:hAnsi="Courier New" w:cs="Courier New"/>
          <w:color w:val="000000"/>
          <w:sz w:val="24"/>
          <w:szCs w:val="24"/>
          <w:shd w:val="clear" w:color="auto" w:fill="FFFF00"/>
          <w:lang w:bidi="gu-IN"/>
        </w:rPr>
        <w:t>"cat"</w:t>
      </w: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lastRenderedPageBreak/>
        <w:tab/>
        <w:t>list.Add(</w:t>
      </w:r>
      <w:r w:rsidRPr="002F1818">
        <w:rPr>
          <w:rFonts w:ascii="Courier New" w:eastAsia="Times New Roman" w:hAnsi="Courier New" w:cs="Courier New"/>
          <w:color w:val="000000"/>
          <w:sz w:val="24"/>
          <w:szCs w:val="24"/>
          <w:shd w:val="clear" w:color="auto" w:fill="FFFF00"/>
          <w:lang w:bidi="gu-IN"/>
        </w:rPr>
        <w:t>2</w:t>
      </w: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list.Add(false);</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foreach (var element in list)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 xml:space="preserve">    Console.WriteLine(element);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b/>
          <w:bCs/>
          <w:color w:val="000000"/>
          <w:sz w:val="24"/>
          <w:szCs w:val="24"/>
          <w:shd w:val="clear" w:color="auto" w:fill="CCFFFF"/>
          <w:lang w:bidi="gu-IN"/>
        </w:rPr>
        <w:t>Output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cat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2</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False</w:t>
      </w:r>
    </w:p>
    <w:p w:rsidR="002F1818" w:rsidRPr="002F1818" w:rsidRDefault="002F1818" w:rsidP="002F1818">
      <w:pPr>
        <w:spacing w:after="0" w:line="240" w:lineRule="auto"/>
        <w:ind w:left="150" w:right="150"/>
        <w:outlineLvl w:val="1"/>
        <w:rPr>
          <w:rFonts w:ascii="Verdana" w:eastAsia="Times New Roman" w:hAnsi="Verdana" w:cs="Times New Roman"/>
          <w:b/>
          <w:bCs/>
          <w:color w:val="000000"/>
          <w:sz w:val="39"/>
          <w:szCs w:val="39"/>
          <w:lang w:bidi="gu-IN"/>
        </w:rPr>
      </w:pPr>
      <w:r w:rsidRPr="002F1818">
        <w:rPr>
          <w:rFonts w:ascii="Verdana" w:eastAsia="Times New Roman" w:hAnsi="Verdana" w:cs="Times New Roman"/>
          <w:b/>
          <w:bCs/>
          <w:color w:val="000000"/>
          <w:sz w:val="39"/>
          <w:szCs w:val="39"/>
          <w:lang w:bidi="gu-IN"/>
        </w:rPr>
        <w:t>Hashtable</w:t>
      </w:r>
    </w:p>
    <w:p w:rsidR="002F1818" w:rsidRPr="002F1818" w:rsidRDefault="002F1818" w:rsidP="002F1818">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2181225" cy="1190625"/>
            <wp:effectExtent l="19050" t="0" r="9525" b="0"/>
            <wp:docPr id="4" name="Picture 4" descr="Squares: different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uares: different patterns"/>
                    <pic:cNvPicPr>
                      <a:picLocks noChangeAspect="1" noChangeArrowheads="1"/>
                    </pic:cNvPicPr>
                  </pic:nvPicPr>
                  <pic:blipFill>
                    <a:blip r:embed="rId43"/>
                    <a:srcRect/>
                    <a:stretch>
                      <a:fillRect/>
                    </a:stretch>
                  </pic:blipFill>
                  <pic:spPr bwMode="auto">
                    <a:xfrm>
                      <a:off x="0" y="0"/>
                      <a:ext cx="2181225" cy="1190625"/>
                    </a:xfrm>
                    <a:prstGeom prst="rect">
                      <a:avLst/>
                    </a:prstGeom>
                    <a:noFill/>
                    <a:ln w="9525">
                      <a:noFill/>
                      <a:miter lim="800000"/>
                      <a:headEnd/>
                      <a:tailEnd/>
                    </a:ln>
                  </pic:spPr>
                </pic:pic>
              </a:graphicData>
            </a:graphic>
          </wp:inline>
        </w:drawing>
      </w:r>
    </w:p>
    <w:p w:rsidR="002F1818" w:rsidRPr="002F1818" w:rsidRDefault="002F1818" w:rsidP="002F1818">
      <w:pPr>
        <w:spacing w:after="180" w:line="433" w:lineRule="atLeast"/>
        <w:ind w:left="150" w:right="4650"/>
        <w:rPr>
          <w:rFonts w:ascii="Verdana" w:eastAsia="Times New Roman" w:hAnsi="Verdana" w:cs="Times New Roman"/>
          <w:color w:val="000000"/>
          <w:sz w:val="27"/>
          <w:szCs w:val="27"/>
          <w:lang w:bidi="gu-IN"/>
        </w:rPr>
      </w:pPr>
      <w:r w:rsidRPr="002F1818">
        <w:rPr>
          <w:rFonts w:ascii="Verdana" w:eastAsia="Times New Roman" w:hAnsi="Verdana" w:cs="Times New Roman"/>
          <w:color w:val="000000"/>
          <w:sz w:val="27"/>
          <w:szCs w:val="27"/>
          <w:lang w:bidi="gu-IN"/>
        </w:rPr>
        <w:t>Let use continue with Hashtable. This is a lookup data structure that uses a hash code to quickly find elements. The newer Dictionary collection is usually more appropriate for programs when available.</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44" w:history="1">
        <w:r w:rsidR="002F1818" w:rsidRPr="002F1818">
          <w:rPr>
            <w:rFonts w:ascii="Verdana" w:eastAsia="Times New Roman" w:hAnsi="Verdana" w:cs="Times New Roman"/>
            <w:b/>
            <w:bCs/>
            <w:color w:val="880088"/>
            <w:sz w:val="27"/>
            <w:u w:val="single"/>
            <w:lang w:bidi="gu-IN"/>
          </w:rPr>
          <w:t>Hashtable</w:t>
        </w:r>
      </w:hyperlink>
    </w:p>
    <w:p w:rsidR="002F1818" w:rsidRPr="002F1818" w:rsidRDefault="002F1818" w:rsidP="002F1818">
      <w:pPr>
        <w:spacing w:after="180" w:line="433" w:lineRule="atLeast"/>
        <w:ind w:left="600" w:right="4650"/>
        <w:rPr>
          <w:rFonts w:ascii="Verdana" w:eastAsia="Times New Roman" w:hAnsi="Verdana" w:cs="Times New Roman"/>
          <w:color w:val="000000"/>
          <w:sz w:val="27"/>
          <w:szCs w:val="27"/>
          <w:lang w:bidi="gu-IN"/>
        </w:rPr>
      </w:pPr>
      <w:r w:rsidRPr="002F1818">
        <w:rPr>
          <w:rFonts w:ascii="Verdana" w:eastAsia="Times New Roman" w:hAnsi="Verdana" w:cs="Times New Roman"/>
          <w:b/>
          <w:bCs/>
          <w:color w:val="FF0066"/>
          <w:sz w:val="27"/>
          <w:szCs w:val="27"/>
          <w:lang w:bidi="gu-IN"/>
        </w:rPr>
        <w:lastRenderedPageBreak/>
        <w:t>Caution:</w:t>
      </w:r>
      <w:r w:rsidRPr="002F1818">
        <w:rPr>
          <w:rFonts w:ascii="Verdana" w:eastAsia="Times New Roman" w:hAnsi="Verdana" w:cs="Times New Roman"/>
          <w:color w:val="000000"/>
          <w:sz w:val="27"/>
          <w:szCs w:val="27"/>
          <w:lang w:bidi="gu-IN"/>
        </w:rPr>
        <w:t>I have found no reason to write a new program using Hashtable in many years. It is inferior to Dictionary.</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b/>
          <w:bCs/>
          <w:color w:val="000000"/>
          <w:sz w:val="24"/>
          <w:szCs w:val="24"/>
          <w:shd w:val="clear" w:color="auto" w:fill="CCFFFF"/>
          <w:lang w:bidi="gu-IN"/>
        </w:rPr>
        <w:t>Program that uses Hashtable: C#</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using System;</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using System.Collections;</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class Program</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static void Main()</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r>
      <w:r w:rsidRPr="002F1818">
        <w:rPr>
          <w:rFonts w:ascii="Courier New" w:eastAsia="Times New Roman" w:hAnsi="Courier New" w:cs="Courier New"/>
          <w:b/>
          <w:bCs/>
          <w:color w:val="000000"/>
          <w:sz w:val="24"/>
          <w:szCs w:val="24"/>
          <w:u w:val="single"/>
          <w:lang w:bidi="gu-IN"/>
        </w:rPr>
        <w:t>Hashtable</w:t>
      </w:r>
      <w:r w:rsidRPr="002F1818">
        <w:rPr>
          <w:rFonts w:ascii="Courier New" w:eastAsia="Times New Roman" w:hAnsi="Courier New" w:cs="Courier New"/>
          <w:color w:val="000000"/>
          <w:sz w:val="24"/>
          <w:szCs w:val="24"/>
          <w:lang w:bidi="gu-IN"/>
        </w:rPr>
        <w:t xml:space="preserve"> table = new Hashtable();</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table[</w:t>
      </w:r>
      <w:r w:rsidRPr="002F1818">
        <w:rPr>
          <w:rFonts w:ascii="Courier New" w:eastAsia="Times New Roman" w:hAnsi="Courier New" w:cs="Courier New"/>
          <w:color w:val="000000"/>
          <w:sz w:val="24"/>
          <w:szCs w:val="24"/>
          <w:shd w:val="clear" w:color="auto" w:fill="FFFF00"/>
          <w:lang w:bidi="gu-IN"/>
        </w:rPr>
        <w:t>"one"</w:t>
      </w:r>
      <w:r w:rsidRPr="002F1818">
        <w:rPr>
          <w:rFonts w:ascii="Courier New" w:eastAsia="Times New Roman" w:hAnsi="Courier New" w:cs="Courier New"/>
          <w:color w:val="000000"/>
          <w:sz w:val="24"/>
          <w:szCs w:val="24"/>
          <w:lang w:bidi="gu-IN"/>
        </w:rPr>
        <w:t>] = 1;</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table[</w:t>
      </w:r>
      <w:r w:rsidRPr="002F1818">
        <w:rPr>
          <w:rFonts w:ascii="Courier New" w:eastAsia="Times New Roman" w:hAnsi="Courier New" w:cs="Courier New"/>
          <w:color w:val="000000"/>
          <w:sz w:val="24"/>
          <w:szCs w:val="24"/>
          <w:shd w:val="clear" w:color="auto" w:fill="FFFF00"/>
          <w:lang w:bidi="gu-IN"/>
        </w:rPr>
        <w:t>"two"</w:t>
      </w:r>
      <w:r w:rsidRPr="002F1818">
        <w:rPr>
          <w:rFonts w:ascii="Courier New" w:eastAsia="Times New Roman" w:hAnsi="Courier New" w:cs="Courier New"/>
          <w:color w:val="000000"/>
          <w:sz w:val="24"/>
          <w:szCs w:val="24"/>
          <w:lang w:bidi="gu-IN"/>
        </w:rPr>
        <w:t>] = 2;</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r>
      <w:r w:rsidRPr="002F1818">
        <w:rPr>
          <w:rFonts w:ascii="Courier New" w:eastAsia="Times New Roman" w:hAnsi="Courier New" w:cs="Courier New"/>
          <w:color w:val="339933"/>
          <w:sz w:val="24"/>
          <w:szCs w:val="24"/>
          <w:lang w:bidi="gu-IN"/>
        </w:rPr>
        <w:t>// ... Print value at key.</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ab/>
        <w:t>Console.WriteLine(table["one"]);</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 xml:space="preserve">    }</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b/>
          <w:bCs/>
          <w:color w:val="000000"/>
          <w:sz w:val="24"/>
          <w:szCs w:val="24"/>
          <w:shd w:val="clear" w:color="auto" w:fill="CCFFFF"/>
          <w:lang w:bidi="gu-IN"/>
        </w:rPr>
        <w:t>Output</w:t>
      </w: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p>
    <w:p w:rsidR="002F1818" w:rsidRPr="002F1818" w:rsidRDefault="002F1818" w:rsidP="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color w:val="000000"/>
          <w:sz w:val="24"/>
          <w:szCs w:val="24"/>
          <w:lang w:bidi="gu-IN"/>
        </w:rPr>
      </w:pPr>
      <w:r w:rsidRPr="002F1818">
        <w:rPr>
          <w:rFonts w:ascii="Courier New" w:eastAsia="Times New Roman" w:hAnsi="Courier New" w:cs="Courier New"/>
          <w:color w:val="000000"/>
          <w:sz w:val="24"/>
          <w:szCs w:val="24"/>
          <w:lang w:bidi="gu-IN"/>
        </w:rPr>
        <w:t>1</w:t>
      </w:r>
    </w:p>
    <w:p w:rsidR="002F1818" w:rsidRPr="002F1818" w:rsidRDefault="002F1818" w:rsidP="002F1818">
      <w:pPr>
        <w:spacing w:after="0" w:line="240" w:lineRule="auto"/>
        <w:ind w:left="150" w:right="150"/>
        <w:outlineLvl w:val="1"/>
        <w:rPr>
          <w:rFonts w:ascii="Verdana" w:eastAsia="Times New Roman" w:hAnsi="Verdana" w:cs="Times New Roman"/>
          <w:b/>
          <w:bCs/>
          <w:color w:val="000000"/>
          <w:sz w:val="39"/>
          <w:szCs w:val="39"/>
          <w:lang w:bidi="gu-IN"/>
        </w:rPr>
      </w:pPr>
      <w:r w:rsidRPr="002F1818">
        <w:rPr>
          <w:rFonts w:ascii="Verdana" w:eastAsia="Times New Roman" w:hAnsi="Verdana" w:cs="Times New Roman"/>
          <w:b/>
          <w:bCs/>
          <w:color w:val="000000"/>
          <w:sz w:val="39"/>
          <w:szCs w:val="39"/>
          <w:lang w:bidi="gu-IN"/>
        </w:rPr>
        <w:t>Lists</w:t>
      </w:r>
    </w:p>
    <w:p w:rsidR="002F1818" w:rsidRPr="002F1818" w:rsidRDefault="002F1818" w:rsidP="002F1818">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extent cx="2133600" cy="1228725"/>
            <wp:effectExtent l="19050" t="0" r="0" b="0"/>
            <wp:docPr id="5" name="Picture 5" descr="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s"/>
                    <pic:cNvPicPr>
                      <a:picLocks noChangeAspect="1" noChangeArrowheads="1"/>
                    </pic:cNvPicPr>
                  </pic:nvPicPr>
                  <pic:blipFill>
                    <a:blip r:embed="rId45"/>
                    <a:srcRect/>
                    <a:stretch>
                      <a:fillRect/>
                    </a:stretch>
                  </pic:blipFill>
                  <pic:spPr bwMode="auto">
                    <a:xfrm>
                      <a:off x="0" y="0"/>
                      <a:ext cx="2133600" cy="1228725"/>
                    </a:xfrm>
                    <a:prstGeom prst="rect">
                      <a:avLst/>
                    </a:prstGeom>
                    <a:noFill/>
                    <a:ln w="9525">
                      <a:noFill/>
                      <a:miter lim="800000"/>
                      <a:headEnd/>
                      <a:tailEnd/>
                    </a:ln>
                  </pic:spPr>
                </pic:pic>
              </a:graphicData>
            </a:graphic>
          </wp:inline>
        </w:drawing>
      </w:r>
    </w:p>
    <w:p w:rsidR="002F1818" w:rsidRPr="002F1818" w:rsidRDefault="002F1818" w:rsidP="002F1818">
      <w:pPr>
        <w:spacing w:after="180" w:line="433" w:lineRule="atLeast"/>
        <w:ind w:left="150" w:right="4650"/>
        <w:rPr>
          <w:rFonts w:ascii="Verdana" w:eastAsia="Times New Roman" w:hAnsi="Verdana" w:cs="Times New Roman"/>
          <w:color w:val="000000"/>
          <w:sz w:val="27"/>
          <w:szCs w:val="27"/>
          <w:lang w:bidi="gu-IN"/>
        </w:rPr>
      </w:pPr>
      <w:r w:rsidRPr="002F1818">
        <w:rPr>
          <w:rFonts w:ascii="Verdana" w:eastAsia="Times New Roman" w:hAnsi="Verdana" w:cs="Times New Roman"/>
          <w:color w:val="000000"/>
          <w:sz w:val="27"/>
          <w:szCs w:val="27"/>
          <w:lang w:bidi="gu-IN"/>
        </w:rPr>
        <w:t>Lists are linear. One element is stored after the other. The List generic type is often the best implementation available for its purpose in the .NET Framework. There are other versions of lists.</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46" w:history="1">
        <w:r w:rsidR="002F1818" w:rsidRPr="002F1818">
          <w:rPr>
            <w:rFonts w:ascii="Verdana" w:eastAsia="Times New Roman" w:hAnsi="Verdana" w:cs="Times New Roman"/>
            <w:b/>
            <w:bCs/>
            <w:color w:val="880088"/>
            <w:sz w:val="27"/>
            <w:u w:val="single"/>
            <w:lang w:bidi="gu-IN"/>
          </w:rPr>
          <w:t>LinkedList</w:t>
        </w:r>
      </w:hyperlink>
      <w:hyperlink r:id="rId47" w:history="1">
        <w:r w:rsidR="002F1818" w:rsidRPr="002F1818">
          <w:rPr>
            <w:rFonts w:ascii="Verdana" w:eastAsia="Times New Roman" w:hAnsi="Verdana" w:cs="Times New Roman"/>
            <w:b/>
            <w:bCs/>
            <w:color w:val="880088"/>
            <w:sz w:val="27"/>
            <w:u w:val="single"/>
            <w:lang w:bidi="gu-IN"/>
          </w:rPr>
          <w:t>SortedList</w:t>
        </w:r>
      </w:hyperlink>
    </w:p>
    <w:p w:rsidR="002F1818" w:rsidRPr="002F1818" w:rsidRDefault="002F1818" w:rsidP="002F1818">
      <w:pPr>
        <w:spacing w:after="180" w:line="433" w:lineRule="atLeast"/>
        <w:ind w:left="600" w:right="4650"/>
        <w:rPr>
          <w:rFonts w:ascii="Verdana" w:eastAsia="Times New Roman" w:hAnsi="Verdana" w:cs="Times New Roman"/>
          <w:color w:val="000000"/>
          <w:sz w:val="27"/>
          <w:szCs w:val="27"/>
          <w:lang w:bidi="gu-IN"/>
        </w:rPr>
      </w:pPr>
      <w:r w:rsidRPr="002F1818">
        <w:rPr>
          <w:rFonts w:ascii="Verdana" w:eastAsia="Times New Roman" w:hAnsi="Verdana" w:cs="Times New Roman"/>
          <w:b/>
          <w:bCs/>
          <w:color w:val="888888"/>
          <w:sz w:val="27"/>
          <w:szCs w:val="27"/>
          <w:lang w:bidi="gu-IN"/>
        </w:rPr>
        <w:t>Also:</w:t>
      </w:r>
      <w:r w:rsidRPr="002F1818">
        <w:rPr>
          <w:rFonts w:ascii="Verdana" w:eastAsia="Times New Roman" w:hAnsi="Verdana" w:cs="Times New Roman"/>
          <w:color w:val="000000"/>
          <w:sz w:val="27"/>
          <w:szCs w:val="27"/>
          <w:lang w:bidi="gu-IN"/>
        </w:rPr>
        <w:t>A linear collection, such as an array or List, can be wrapped and made read-only with ReadOnlyCollection.</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48" w:history="1">
        <w:r w:rsidR="002F1818" w:rsidRPr="002F1818">
          <w:rPr>
            <w:rFonts w:ascii="Verdana" w:eastAsia="Times New Roman" w:hAnsi="Verdana" w:cs="Times New Roman"/>
            <w:b/>
            <w:bCs/>
            <w:color w:val="880088"/>
            <w:sz w:val="27"/>
            <w:u w:val="single"/>
            <w:lang w:bidi="gu-IN"/>
          </w:rPr>
          <w:t>ReadOnlyCollection</w:t>
        </w:r>
      </w:hyperlink>
    </w:p>
    <w:p w:rsidR="002F1818" w:rsidRPr="002F1818" w:rsidRDefault="002F1818" w:rsidP="002F1818">
      <w:pPr>
        <w:spacing w:after="180" w:line="433" w:lineRule="atLeast"/>
        <w:ind w:left="600" w:right="4650"/>
        <w:rPr>
          <w:rFonts w:ascii="Verdana" w:eastAsia="Times New Roman" w:hAnsi="Verdana" w:cs="Times New Roman"/>
          <w:color w:val="000000"/>
          <w:sz w:val="27"/>
          <w:szCs w:val="27"/>
          <w:lang w:bidi="gu-IN"/>
        </w:rPr>
      </w:pPr>
      <w:r w:rsidRPr="002F1818">
        <w:rPr>
          <w:rFonts w:ascii="Verdana" w:eastAsia="Times New Roman" w:hAnsi="Verdana" w:cs="Times New Roman"/>
          <w:b/>
          <w:bCs/>
          <w:color w:val="000000"/>
          <w:sz w:val="27"/>
          <w:szCs w:val="27"/>
          <w:lang w:bidi="gu-IN"/>
        </w:rPr>
        <w:t>Performance:</w:t>
      </w:r>
      <w:r w:rsidRPr="002F1818">
        <w:rPr>
          <w:rFonts w:ascii="Verdana" w:eastAsia="Times New Roman" w:hAnsi="Verdana" w:cs="Times New Roman"/>
          <w:color w:val="000000"/>
          <w:sz w:val="27"/>
          <w:szCs w:val="27"/>
          <w:lang w:bidi="gu-IN"/>
        </w:rPr>
        <w:t>Many collections (including List and Dictionary) can be optimized with a capacity. This allocates extra initial memory.</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49" w:history="1">
        <w:r w:rsidR="002F1818" w:rsidRPr="002F1818">
          <w:rPr>
            <w:rFonts w:ascii="Verdana" w:eastAsia="Times New Roman" w:hAnsi="Verdana" w:cs="Times New Roman"/>
            <w:b/>
            <w:bCs/>
            <w:color w:val="880088"/>
            <w:sz w:val="27"/>
            <w:u w:val="single"/>
            <w:lang w:bidi="gu-IN"/>
          </w:rPr>
          <w:t>Capacity</w:t>
        </w:r>
      </w:hyperlink>
    </w:p>
    <w:p w:rsidR="002F1818" w:rsidRPr="002F1818" w:rsidRDefault="002F1818" w:rsidP="002F1818">
      <w:pPr>
        <w:spacing w:after="0" w:line="240" w:lineRule="auto"/>
        <w:ind w:left="150" w:right="150"/>
        <w:outlineLvl w:val="1"/>
        <w:rPr>
          <w:rFonts w:ascii="Verdana" w:eastAsia="Times New Roman" w:hAnsi="Verdana" w:cs="Times New Roman"/>
          <w:b/>
          <w:bCs/>
          <w:color w:val="000000"/>
          <w:sz w:val="39"/>
          <w:szCs w:val="39"/>
          <w:lang w:bidi="gu-IN"/>
        </w:rPr>
      </w:pPr>
      <w:r w:rsidRPr="002F1818">
        <w:rPr>
          <w:rFonts w:ascii="Verdana" w:eastAsia="Times New Roman" w:hAnsi="Verdana" w:cs="Times New Roman"/>
          <w:b/>
          <w:bCs/>
          <w:color w:val="000000"/>
          <w:sz w:val="39"/>
          <w:szCs w:val="39"/>
          <w:lang w:bidi="gu-IN"/>
        </w:rPr>
        <w:t>Tables</w:t>
      </w:r>
    </w:p>
    <w:p w:rsidR="002F1818" w:rsidRPr="002F1818" w:rsidRDefault="002F1818" w:rsidP="002F1818">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extent cx="1428750" cy="2219325"/>
            <wp:effectExtent l="19050" t="0" r="0" b="0"/>
            <wp:docPr id="6" name="Picture 6"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ic:cNvPicPr>
                      <a:picLocks noChangeAspect="1" noChangeArrowheads="1"/>
                    </pic:cNvPicPr>
                  </pic:nvPicPr>
                  <pic:blipFill>
                    <a:blip r:embed="rId50"/>
                    <a:srcRect/>
                    <a:stretch>
                      <a:fillRect/>
                    </a:stretch>
                  </pic:blipFill>
                  <pic:spPr bwMode="auto">
                    <a:xfrm>
                      <a:off x="0" y="0"/>
                      <a:ext cx="1428750" cy="2219325"/>
                    </a:xfrm>
                    <a:prstGeom prst="rect">
                      <a:avLst/>
                    </a:prstGeom>
                    <a:noFill/>
                    <a:ln w="9525">
                      <a:noFill/>
                      <a:miter lim="800000"/>
                      <a:headEnd/>
                      <a:tailEnd/>
                    </a:ln>
                  </pic:spPr>
                </pic:pic>
              </a:graphicData>
            </a:graphic>
          </wp:inline>
        </w:drawing>
      </w:r>
    </w:p>
    <w:p w:rsidR="002F1818" w:rsidRPr="002F1818" w:rsidRDefault="002F1818" w:rsidP="002F1818">
      <w:pPr>
        <w:spacing w:after="180" w:line="433" w:lineRule="atLeast"/>
        <w:ind w:left="150" w:right="4650"/>
        <w:rPr>
          <w:rFonts w:ascii="Verdana" w:eastAsia="Times New Roman" w:hAnsi="Verdana" w:cs="Times New Roman"/>
          <w:color w:val="000000"/>
          <w:sz w:val="27"/>
          <w:szCs w:val="27"/>
          <w:lang w:bidi="gu-IN"/>
        </w:rPr>
      </w:pPr>
      <w:r w:rsidRPr="002F1818">
        <w:rPr>
          <w:rFonts w:ascii="Verdana" w:eastAsia="Times New Roman" w:hAnsi="Verdana" w:cs="Times New Roman"/>
          <w:color w:val="000000"/>
          <w:sz w:val="27"/>
          <w:szCs w:val="27"/>
          <w:lang w:bidi="gu-IN"/>
        </w:rPr>
        <w:t>There are many versions of lookup data structures in the .NET Framework other than the Dictionary and Hashtable. Usually a Dictionary is the best option. But sometimes custom features are needed.</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51" w:history="1">
        <w:r w:rsidR="002F1818" w:rsidRPr="002F1818">
          <w:rPr>
            <w:rFonts w:ascii="Verdana" w:eastAsia="Times New Roman" w:hAnsi="Verdana" w:cs="Times New Roman"/>
            <w:b/>
            <w:bCs/>
            <w:color w:val="880088"/>
            <w:sz w:val="27"/>
            <w:u w:val="single"/>
            <w:lang w:bidi="gu-IN"/>
          </w:rPr>
          <w:t>ListDictionary</w:t>
        </w:r>
      </w:hyperlink>
      <w:hyperlink r:id="rId52" w:history="1">
        <w:r w:rsidR="002F1818" w:rsidRPr="002F1818">
          <w:rPr>
            <w:rFonts w:ascii="Verdana" w:eastAsia="Times New Roman" w:hAnsi="Verdana" w:cs="Times New Roman"/>
            <w:b/>
            <w:bCs/>
            <w:color w:val="880088"/>
            <w:sz w:val="27"/>
            <w:u w:val="single"/>
            <w:lang w:bidi="gu-IN"/>
          </w:rPr>
          <w:t>HybridDictionary</w:t>
        </w:r>
      </w:hyperlink>
      <w:hyperlink r:id="rId53" w:history="1">
        <w:r w:rsidR="002F1818" w:rsidRPr="002F1818">
          <w:rPr>
            <w:rFonts w:ascii="Verdana" w:eastAsia="Times New Roman" w:hAnsi="Verdana" w:cs="Times New Roman"/>
            <w:b/>
            <w:bCs/>
            <w:color w:val="880088"/>
            <w:sz w:val="27"/>
            <w:u w:val="single"/>
            <w:lang w:bidi="gu-IN"/>
          </w:rPr>
          <w:t>SortedDictionary</w:t>
        </w:r>
      </w:hyperlink>
      <w:hyperlink r:id="rId54" w:history="1">
        <w:r w:rsidR="002F1818" w:rsidRPr="002F1818">
          <w:rPr>
            <w:rFonts w:ascii="Verdana" w:eastAsia="Times New Roman" w:hAnsi="Verdana" w:cs="Times New Roman"/>
            <w:b/>
            <w:bCs/>
            <w:color w:val="880088"/>
            <w:sz w:val="27"/>
            <w:u w:val="single"/>
            <w:lang w:bidi="gu-IN"/>
          </w:rPr>
          <w:t>StringDictionary</w:t>
        </w:r>
      </w:hyperlink>
      <w:hyperlink r:id="rId55" w:history="1">
        <w:r w:rsidR="002F1818" w:rsidRPr="002F1818">
          <w:rPr>
            <w:rFonts w:ascii="Verdana" w:eastAsia="Times New Roman" w:hAnsi="Verdana" w:cs="Times New Roman"/>
            <w:b/>
            <w:bCs/>
            <w:color w:val="880088"/>
            <w:sz w:val="27"/>
            <w:u w:val="single"/>
            <w:lang w:bidi="gu-IN"/>
          </w:rPr>
          <w:t>NameValueCollection</w:t>
        </w:r>
      </w:hyperlink>
      <w:hyperlink r:id="rId56" w:history="1">
        <w:r w:rsidR="002F1818" w:rsidRPr="002F1818">
          <w:rPr>
            <w:rFonts w:ascii="Verdana" w:eastAsia="Times New Roman" w:hAnsi="Verdana" w:cs="Times New Roman"/>
            <w:b/>
            <w:bCs/>
            <w:color w:val="880088"/>
            <w:sz w:val="27"/>
            <w:u w:val="single"/>
            <w:lang w:bidi="gu-IN"/>
          </w:rPr>
          <w:t>DictionaryEntry</w:t>
        </w:r>
      </w:hyperlink>
    </w:p>
    <w:p w:rsidR="002F1818" w:rsidRPr="002F1818" w:rsidRDefault="002F1818" w:rsidP="002F1818">
      <w:pPr>
        <w:spacing w:after="180" w:line="433" w:lineRule="atLeast"/>
        <w:ind w:left="600" w:right="4650"/>
        <w:rPr>
          <w:rFonts w:ascii="Verdana" w:eastAsia="Times New Roman" w:hAnsi="Verdana" w:cs="Times New Roman"/>
          <w:color w:val="000000"/>
          <w:sz w:val="27"/>
          <w:szCs w:val="27"/>
          <w:lang w:bidi="gu-IN"/>
        </w:rPr>
      </w:pPr>
      <w:r w:rsidRPr="002F1818">
        <w:rPr>
          <w:rFonts w:ascii="Verdana" w:eastAsia="Times New Roman" w:hAnsi="Verdana" w:cs="Times New Roman"/>
          <w:b/>
          <w:bCs/>
          <w:color w:val="888888"/>
          <w:sz w:val="27"/>
          <w:szCs w:val="27"/>
          <w:lang w:bidi="gu-IN"/>
        </w:rPr>
        <w:t>Also:</w:t>
      </w:r>
      <w:r w:rsidRPr="002F1818">
        <w:rPr>
          <w:rFonts w:ascii="Verdana" w:eastAsia="Times New Roman" w:hAnsi="Verdana" w:cs="Times New Roman"/>
          <w:color w:val="000000"/>
          <w:sz w:val="27"/>
          <w:szCs w:val="27"/>
          <w:lang w:bidi="gu-IN"/>
        </w:rPr>
        <w:t>We implement a MultiMap class.</w:t>
      </w:r>
      <w:r w:rsidRPr="002F1818">
        <w:rPr>
          <w:rFonts w:ascii="Verdana" w:eastAsia="Times New Roman" w:hAnsi="Verdana" w:cs="Times New Roman"/>
          <w:color w:val="000000"/>
          <w:sz w:val="27"/>
          <w:szCs w:val="27"/>
          <w:lang w:bidi="gu-IN"/>
        </w:rPr>
        <w:br/>
        <w:t>We use the generic type features in the language.</w:t>
      </w:r>
      <w:r w:rsidRPr="002F1818">
        <w:rPr>
          <w:rFonts w:ascii="Verdana" w:eastAsia="Times New Roman" w:hAnsi="Verdana" w:cs="Times New Roman"/>
          <w:color w:val="000000"/>
          <w:sz w:val="27"/>
          <w:szCs w:val="27"/>
          <w:lang w:bidi="gu-IN"/>
        </w:rPr>
        <w:br/>
        <w:t>Our implementation is not ideal.</w:t>
      </w:r>
    </w:p>
    <w:p w:rsidR="002F1818" w:rsidRPr="002F1818" w:rsidRDefault="00D5765A" w:rsidP="002F1818">
      <w:pPr>
        <w:spacing w:after="0" w:line="240" w:lineRule="auto"/>
        <w:rPr>
          <w:rFonts w:ascii="Times New Roman" w:eastAsia="Times New Roman" w:hAnsi="Times New Roman" w:cs="Times New Roman"/>
          <w:sz w:val="24"/>
          <w:szCs w:val="24"/>
          <w:lang w:bidi="gu-IN"/>
        </w:rPr>
      </w:pPr>
      <w:hyperlink r:id="rId57" w:history="1">
        <w:r w:rsidR="002F1818" w:rsidRPr="002F1818">
          <w:rPr>
            <w:rFonts w:ascii="Verdana" w:eastAsia="Times New Roman" w:hAnsi="Verdana" w:cs="Times New Roman"/>
            <w:b/>
            <w:bCs/>
            <w:color w:val="880088"/>
            <w:sz w:val="27"/>
            <w:u w:val="single"/>
            <w:lang w:bidi="gu-IN"/>
          </w:rPr>
          <w:t>MultiMap</w:t>
        </w:r>
      </w:hyperlink>
    </w:p>
    <w:p w:rsidR="002F1818" w:rsidRDefault="002F1818" w:rsidP="002F1818">
      <w:pPr>
        <w:spacing w:after="180" w:line="433" w:lineRule="atLeast"/>
        <w:ind w:left="600" w:right="4650"/>
        <w:rPr>
          <w:rFonts w:ascii="Verdana" w:eastAsia="Times New Roman" w:hAnsi="Verdana" w:cs="Times New Roman"/>
          <w:color w:val="000000"/>
          <w:sz w:val="27"/>
          <w:szCs w:val="27"/>
          <w:lang w:bidi="gu-IN"/>
        </w:rPr>
      </w:pPr>
      <w:r w:rsidRPr="002F1818">
        <w:rPr>
          <w:rFonts w:ascii="Verdana" w:eastAsia="Times New Roman" w:hAnsi="Verdana" w:cs="Times New Roman"/>
          <w:b/>
          <w:bCs/>
          <w:color w:val="000000"/>
          <w:sz w:val="27"/>
          <w:szCs w:val="27"/>
          <w:lang w:bidi="gu-IN"/>
        </w:rPr>
        <w:t>Performance:</w:t>
      </w:r>
      <w:r w:rsidRPr="002F1818">
        <w:rPr>
          <w:rFonts w:ascii="Verdana" w:eastAsia="Times New Roman" w:hAnsi="Verdana" w:cs="Times New Roman"/>
          <w:color w:val="000000"/>
          <w:sz w:val="27"/>
          <w:szCs w:val="27"/>
          <w:lang w:bidi="gu-IN"/>
        </w:rPr>
        <w:t>Lookup tables offer many performance advantages. One overlooked benefit is that they offer fast removal of elements</w:t>
      </w:r>
    </w:p>
    <w:p w:rsidR="002F1818" w:rsidRDefault="002F1818" w:rsidP="002F1818">
      <w:pPr>
        <w:pStyle w:val="Heading1"/>
        <w:shd w:val="clear" w:color="auto" w:fill="F9F9F9"/>
        <w:spacing w:before="0" w:beforeAutospacing="0" w:after="0" w:afterAutospacing="0" w:line="525" w:lineRule="atLeast"/>
        <w:jc w:val="both"/>
        <w:textAlignment w:val="top"/>
        <w:rPr>
          <w:rFonts w:ascii="Segoe UI" w:hAnsi="Segoe UI" w:cs="Segoe UI"/>
          <w:b w:val="0"/>
          <w:bCs w:val="0"/>
          <w:color w:val="5B5B5B"/>
          <w:sz w:val="42"/>
          <w:szCs w:val="42"/>
        </w:rPr>
      </w:pPr>
      <w:r>
        <w:rPr>
          <w:rFonts w:ascii="Segoe UI" w:hAnsi="Segoe UI" w:cs="Segoe UI"/>
          <w:b w:val="0"/>
          <w:bCs w:val="0"/>
          <w:color w:val="5B5B5B"/>
          <w:sz w:val="42"/>
          <w:szCs w:val="42"/>
        </w:rPr>
        <w:lastRenderedPageBreak/>
        <w:t>Difference between Generics and Collections with example</w:t>
      </w:r>
    </w:p>
    <w:p w:rsidR="002F1818" w:rsidRDefault="002F1818" w:rsidP="002F1818">
      <w:pPr>
        <w:shd w:val="clear" w:color="auto" w:fill="F3F3F3"/>
        <w:spacing w:line="360" w:lineRule="atLeast"/>
        <w:ind w:firstLine="150"/>
        <w:jc w:val="both"/>
        <w:textAlignment w:val="top"/>
        <w:rPr>
          <w:rFonts w:ascii="Georgia" w:hAnsi="Georgia" w:cs="Segoe UI"/>
          <w:i/>
          <w:iCs/>
          <w:color w:val="5C5C5C"/>
          <w:spacing w:val="20"/>
          <w:sz w:val="20"/>
          <w:szCs w:val="20"/>
        </w:rPr>
      </w:pPr>
      <w:r>
        <w:rPr>
          <w:rFonts w:ascii="Georgia" w:hAnsi="Georgia" w:cs="Segoe UI"/>
          <w:i/>
          <w:iCs/>
          <w:color w:val="5C5C5C"/>
          <w:spacing w:val="20"/>
          <w:sz w:val="20"/>
          <w:szCs w:val="20"/>
        </w:rPr>
        <w:t>Posted By : Shailendra Chauhan, 30 Dec 2012</w:t>
      </w:r>
    </w:p>
    <w:p w:rsidR="002F1818" w:rsidRDefault="002F1818" w:rsidP="002F1818">
      <w:pPr>
        <w:shd w:val="clear" w:color="auto" w:fill="F3F3F3"/>
        <w:spacing w:line="360" w:lineRule="atLeast"/>
        <w:ind w:firstLine="150"/>
        <w:jc w:val="both"/>
        <w:textAlignment w:val="top"/>
        <w:rPr>
          <w:rFonts w:ascii="Georgia" w:hAnsi="Georgia" w:cs="Segoe UI"/>
          <w:i/>
          <w:iCs/>
          <w:color w:val="5C5C5C"/>
          <w:spacing w:val="20"/>
          <w:sz w:val="20"/>
          <w:szCs w:val="20"/>
        </w:rPr>
      </w:pPr>
      <w:r>
        <w:rPr>
          <w:rFonts w:ascii="Georgia" w:hAnsi="Georgia" w:cs="Segoe UI"/>
          <w:i/>
          <w:iCs/>
          <w:color w:val="5C5C5C"/>
          <w:spacing w:val="20"/>
          <w:sz w:val="20"/>
          <w:szCs w:val="20"/>
        </w:rPr>
        <w:t>Updated On : 15 Sep 2013</w:t>
      </w:r>
    </w:p>
    <w:p w:rsidR="002F1818" w:rsidRDefault="002F1818" w:rsidP="002F1818">
      <w:pPr>
        <w:shd w:val="clear" w:color="auto" w:fill="F3F3F3"/>
        <w:spacing w:line="360" w:lineRule="atLeast"/>
        <w:jc w:val="both"/>
        <w:textAlignment w:val="top"/>
        <w:rPr>
          <w:rFonts w:ascii="Segoe UI" w:hAnsi="Segoe UI" w:cs="Segoe UI"/>
          <w:color w:val="161616"/>
          <w:sz w:val="20"/>
          <w:szCs w:val="20"/>
        </w:rPr>
      </w:pPr>
      <w:r>
        <w:rPr>
          <w:rStyle w:val="version-icon"/>
          <w:rFonts w:ascii="Segoe UI" w:hAnsi="Segoe UI" w:cs="Segoe UI"/>
          <w:color w:val="161616"/>
          <w:sz w:val="20"/>
          <w:szCs w:val="20"/>
        </w:rPr>
        <w:t> </w:t>
      </w:r>
      <w:r>
        <w:rPr>
          <w:rStyle w:val="version"/>
          <w:rFonts w:ascii="Georgia" w:hAnsi="Georgia" w:cs="Segoe UI"/>
          <w:i/>
          <w:iCs/>
          <w:color w:val="619500"/>
          <w:spacing w:val="20"/>
          <w:sz w:val="20"/>
          <w:szCs w:val="20"/>
        </w:rPr>
        <w:t>Version Support : C# 2.0, 3.0, 4.0, 5.0</w:t>
      </w:r>
    </w:p>
    <w:p w:rsidR="002F1818" w:rsidRDefault="002F1818" w:rsidP="002F1818">
      <w:pPr>
        <w:shd w:val="clear" w:color="auto" w:fill="F3F3F3"/>
        <w:spacing w:line="360" w:lineRule="atLeast"/>
        <w:jc w:val="both"/>
        <w:textAlignment w:val="top"/>
        <w:rPr>
          <w:rFonts w:ascii="Segoe UI" w:hAnsi="Segoe UI" w:cs="Segoe UI"/>
          <w:color w:val="161616"/>
          <w:sz w:val="20"/>
          <w:szCs w:val="20"/>
        </w:rPr>
      </w:pPr>
      <w:r>
        <w:rPr>
          <w:rStyle w:val="posttags"/>
          <w:rFonts w:ascii="Segoe UI" w:hAnsi="Segoe UI" w:cs="Segoe UI"/>
          <w:color w:val="161616"/>
          <w:sz w:val="20"/>
          <w:szCs w:val="20"/>
        </w:rPr>
        <w:t> </w:t>
      </w:r>
      <w:r>
        <w:rPr>
          <w:rStyle w:val="keyword"/>
          <w:rFonts w:ascii="Georgia" w:hAnsi="Georgia" w:cs="Segoe UI"/>
          <w:i/>
          <w:iCs/>
          <w:color w:val="4089A2"/>
          <w:spacing w:val="20"/>
        </w:rPr>
        <w:t>Keywords : difference between generic collections and non-generic collections, collections vs generics, advantage of generics over collections</w:t>
      </w:r>
    </w:p>
    <w:p w:rsidR="002F1818" w:rsidRDefault="002F1818" w:rsidP="002F1818">
      <w:pPr>
        <w:pStyle w:val="firstpara"/>
        <w:shd w:val="clear" w:color="auto" w:fill="F9F9F9"/>
        <w:spacing w:before="0" w:beforeAutospacing="0" w:after="0" w:afterAutospacing="0" w:line="360" w:lineRule="atLeast"/>
        <w:jc w:val="both"/>
        <w:textAlignment w:val="top"/>
        <w:rPr>
          <w:rFonts w:ascii="Arial" w:hAnsi="Arial" w:cs="Arial"/>
          <w:color w:val="161616"/>
          <w:sz w:val="20"/>
          <w:szCs w:val="20"/>
        </w:rPr>
      </w:pPr>
      <w:r>
        <w:rPr>
          <w:rFonts w:ascii="Arial" w:hAnsi="Arial" w:cs="Arial"/>
          <w:color w:val="161616"/>
          <w:sz w:val="20"/>
          <w:szCs w:val="20"/>
        </w:rPr>
        <w:t>Generics provides the type safe code with re-usability like as algorithm. In algorithms such as sorting, searching, comparing etc. you don’t specify what data type(s) the algorithm operates on. The algorithm can be operates with any types of data. In the same way Generics operate, you can provide different data type to Generics. For example, a sorting algorithm can operates on integer type, decimal type, string type, DateTime type etc.</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In this article, I will demonstrate the advantage of Generics over Collections. Following are the main advantage of Generics.</w:t>
      </w:r>
    </w:p>
    <w:p w:rsidR="002F1818" w:rsidRDefault="002F1818" w:rsidP="002F1818">
      <w:pPr>
        <w:pStyle w:val="Heading2"/>
        <w:shd w:val="clear" w:color="auto" w:fill="F9F9F9"/>
        <w:spacing w:before="225" w:beforeAutospacing="0" w:after="150" w:afterAutospacing="0" w:line="345" w:lineRule="atLeast"/>
        <w:jc w:val="both"/>
        <w:textAlignment w:val="top"/>
        <w:rPr>
          <w:rFonts w:ascii="Segoe UI" w:hAnsi="Segoe UI" w:cs="Segoe UI"/>
          <w:b w:val="0"/>
          <w:bCs w:val="0"/>
          <w:color w:val="5364C6"/>
        </w:rPr>
      </w:pPr>
      <w:r>
        <w:rPr>
          <w:rFonts w:ascii="Segoe UI" w:hAnsi="Segoe UI" w:cs="Segoe UI"/>
          <w:b w:val="0"/>
          <w:bCs w:val="0"/>
          <w:color w:val="5364C6"/>
        </w:rPr>
        <w:t>Code Re-usability with Generics</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Suppose, you required to sort the integer and floating type numbers, then let's see how to do in collections and generics.</w:t>
      </w:r>
    </w:p>
    <w:p w:rsidR="002F1818" w:rsidRDefault="002F1818" w:rsidP="002F1818">
      <w:pPr>
        <w:pStyle w:val="Heading3"/>
        <w:shd w:val="clear" w:color="auto" w:fill="F9F9F9"/>
        <w:spacing w:before="225" w:after="150" w:line="300" w:lineRule="atLeast"/>
        <w:jc w:val="both"/>
        <w:textAlignment w:val="top"/>
        <w:rPr>
          <w:rFonts w:ascii="Segoe UI" w:hAnsi="Segoe UI" w:cs="Segoe UI"/>
          <w:b w:val="0"/>
          <w:bCs w:val="0"/>
          <w:color w:val="D11F4B"/>
          <w:sz w:val="36"/>
          <w:szCs w:val="36"/>
        </w:rPr>
      </w:pPr>
      <w:r>
        <w:rPr>
          <w:rFonts w:ascii="Segoe UI" w:hAnsi="Segoe UI" w:cs="Segoe UI"/>
          <w:b w:val="0"/>
          <w:bCs w:val="0"/>
          <w:color w:val="D11F4B"/>
          <w:sz w:val="36"/>
          <w:szCs w:val="36"/>
        </w:rPr>
        <w:t>How to do it using Collections</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//Overloaded sort methods</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t>private</w:t>
      </w:r>
      <w:r>
        <w:rPr>
          <w:rStyle w:val="pln"/>
          <w:b/>
          <w:bCs/>
          <w:color w:val="393124"/>
        </w:rPr>
        <w:t xml:space="preserve"> </w:t>
      </w:r>
      <w:r>
        <w:rPr>
          <w:rStyle w:val="typ"/>
          <w:b/>
          <w:bCs/>
          <w:color w:val="5353A6"/>
        </w:rPr>
        <w:t>int</w:t>
      </w:r>
      <w:r>
        <w:rPr>
          <w:rStyle w:val="pun"/>
          <w:b/>
          <w:bCs/>
          <w:color w:val="393124"/>
        </w:rPr>
        <w:t>[]</w:t>
      </w:r>
      <w:r>
        <w:rPr>
          <w:rStyle w:val="pln"/>
          <w:b/>
          <w:bCs/>
          <w:color w:val="393124"/>
        </w:rPr>
        <w:t xml:space="preserve"> </w:t>
      </w:r>
      <w:r>
        <w:rPr>
          <w:rStyle w:val="typ"/>
          <w:b/>
          <w:bCs/>
          <w:color w:val="5353A6"/>
        </w:rPr>
        <w:t>Sort</w:t>
      </w:r>
      <w:r>
        <w:rPr>
          <w:rStyle w:val="pun"/>
          <w:b/>
          <w:bCs/>
          <w:color w:val="393124"/>
        </w:rPr>
        <w:t>(</w:t>
      </w:r>
      <w:r>
        <w:rPr>
          <w:rStyle w:val="typ"/>
          <w:b/>
          <w:bCs/>
          <w:color w:val="5353A6"/>
        </w:rPr>
        <w:t>int</w:t>
      </w:r>
      <w:r>
        <w:rPr>
          <w:rStyle w:val="pun"/>
          <w:b/>
          <w:bCs/>
          <w:color w:val="393124"/>
        </w:rPr>
        <w:t>[]</w:t>
      </w:r>
      <w:r>
        <w:rPr>
          <w:rStyle w:val="pln"/>
          <w:b/>
          <w:bCs/>
          <w:color w:val="393124"/>
        </w:rPr>
        <w:t xml:space="preserve"> inputArray</w:t>
      </w:r>
      <w:r>
        <w:rPr>
          <w:rStyle w:val="pun"/>
          <w:b/>
          <w:bCs/>
          <w:color w:val="393124"/>
        </w:rPr>
        <w:t>)</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//Sort array</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//and return sorted array</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t>return</w:t>
      </w:r>
      <w:r>
        <w:rPr>
          <w:rStyle w:val="pln"/>
          <w:b/>
          <w:bCs/>
          <w:color w:val="393124"/>
        </w:rPr>
        <w:t xml:space="preserve"> inputArray</w:t>
      </w:r>
      <w:r>
        <w:rPr>
          <w:rStyle w:val="pun"/>
          <w:b/>
          <w:bCs/>
          <w:color w:val="393124"/>
        </w:rPr>
        <w:t>;</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t>private</w:t>
      </w:r>
      <w:r>
        <w:rPr>
          <w:rStyle w:val="pln"/>
          <w:b/>
          <w:bCs/>
          <w:color w:val="393124"/>
        </w:rPr>
        <w:t xml:space="preserve"> </w:t>
      </w:r>
      <w:r>
        <w:rPr>
          <w:rStyle w:val="typ"/>
          <w:b/>
          <w:bCs/>
          <w:color w:val="5353A6"/>
        </w:rPr>
        <w:t>float</w:t>
      </w:r>
      <w:r>
        <w:rPr>
          <w:rStyle w:val="pun"/>
          <w:b/>
          <w:bCs/>
          <w:color w:val="393124"/>
        </w:rPr>
        <w:t>[]</w:t>
      </w:r>
      <w:r>
        <w:rPr>
          <w:rStyle w:val="pln"/>
          <w:b/>
          <w:bCs/>
          <w:color w:val="393124"/>
        </w:rPr>
        <w:t xml:space="preserve"> </w:t>
      </w:r>
      <w:r>
        <w:rPr>
          <w:rStyle w:val="typ"/>
          <w:b/>
          <w:bCs/>
          <w:color w:val="5353A6"/>
        </w:rPr>
        <w:t>Sort</w:t>
      </w:r>
      <w:r>
        <w:rPr>
          <w:rStyle w:val="pun"/>
          <w:b/>
          <w:bCs/>
          <w:color w:val="393124"/>
        </w:rPr>
        <w:t>(</w:t>
      </w:r>
      <w:r>
        <w:rPr>
          <w:rStyle w:val="typ"/>
          <w:b/>
          <w:bCs/>
          <w:color w:val="5353A6"/>
        </w:rPr>
        <w:t>float</w:t>
      </w:r>
      <w:r>
        <w:rPr>
          <w:rStyle w:val="pun"/>
          <w:b/>
          <w:bCs/>
          <w:color w:val="393124"/>
        </w:rPr>
        <w:t>[]</w:t>
      </w:r>
      <w:r>
        <w:rPr>
          <w:rStyle w:val="pln"/>
          <w:b/>
          <w:bCs/>
          <w:color w:val="393124"/>
        </w:rPr>
        <w:t xml:space="preserve"> inputArray</w:t>
      </w:r>
      <w:r>
        <w:rPr>
          <w:rStyle w:val="pun"/>
          <w:b/>
          <w:bCs/>
          <w:color w:val="393124"/>
        </w:rPr>
        <w:t>)</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//Sort array</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//and return sorted array</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lastRenderedPageBreak/>
        <w:t>return</w:t>
      </w:r>
      <w:r>
        <w:rPr>
          <w:rStyle w:val="pln"/>
          <w:b/>
          <w:bCs/>
          <w:color w:val="393124"/>
        </w:rPr>
        <w:t xml:space="preserve"> inputArray</w:t>
      </w:r>
      <w:r>
        <w:rPr>
          <w:rStyle w:val="pun"/>
          <w:b/>
          <w:bCs/>
          <w:color w:val="393124"/>
        </w:rPr>
        <w:t>;</w:t>
      </w:r>
    </w:p>
    <w:p w:rsidR="002F1818" w:rsidRDefault="002F1818" w:rsidP="002F1818">
      <w:pPr>
        <w:pStyle w:val="HTMLPreformatted"/>
        <w:numPr>
          <w:ilvl w:val="0"/>
          <w:numId w:val="1"/>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eading3"/>
        <w:shd w:val="clear" w:color="auto" w:fill="F9F9F9"/>
        <w:spacing w:before="225" w:after="150" w:line="300" w:lineRule="atLeast"/>
        <w:jc w:val="both"/>
        <w:textAlignment w:val="top"/>
        <w:rPr>
          <w:rFonts w:ascii="Segoe UI" w:hAnsi="Segoe UI" w:cs="Segoe UI"/>
          <w:b w:val="0"/>
          <w:bCs w:val="0"/>
          <w:color w:val="D11F4B"/>
          <w:sz w:val="36"/>
          <w:szCs w:val="36"/>
        </w:rPr>
      </w:pPr>
      <w:r>
        <w:rPr>
          <w:rFonts w:ascii="Segoe UI" w:hAnsi="Segoe UI" w:cs="Segoe UI"/>
          <w:b w:val="0"/>
          <w:bCs w:val="0"/>
          <w:color w:val="D11F4B"/>
          <w:sz w:val="36"/>
          <w:szCs w:val="36"/>
        </w:rPr>
        <w:t>How to do it using Generics</w:t>
      </w:r>
    </w:p>
    <w:p w:rsidR="002F1818" w:rsidRDefault="002F1818" w:rsidP="002F1818">
      <w:pPr>
        <w:pStyle w:val="HTMLPreformatted"/>
        <w:numPr>
          <w:ilvl w:val="0"/>
          <w:numId w:val="2"/>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t>private</w:t>
      </w:r>
      <w:r>
        <w:rPr>
          <w:rStyle w:val="pln"/>
          <w:b/>
          <w:bCs/>
          <w:color w:val="393124"/>
        </w:rPr>
        <w:t xml:space="preserve"> T</w:t>
      </w:r>
      <w:r>
        <w:rPr>
          <w:rStyle w:val="pun"/>
          <w:b/>
          <w:bCs/>
          <w:color w:val="393124"/>
        </w:rPr>
        <w:t>[]</w:t>
      </w:r>
      <w:r>
        <w:rPr>
          <w:rStyle w:val="pln"/>
          <w:b/>
          <w:bCs/>
          <w:color w:val="393124"/>
        </w:rPr>
        <w:t xml:space="preserve"> </w:t>
      </w:r>
      <w:r>
        <w:rPr>
          <w:rStyle w:val="typ"/>
          <w:b/>
          <w:bCs/>
          <w:color w:val="5353A6"/>
        </w:rPr>
        <w:t>Sort</w:t>
      </w:r>
      <w:r>
        <w:rPr>
          <w:rStyle w:val="pun"/>
          <w:b/>
          <w:bCs/>
          <w:color w:val="393124"/>
        </w:rPr>
        <w:t>(</w:t>
      </w:r>
      <w:r>
        <w:rPr>
          <w:rStyle w:val="pln"/>
          <w:b/>
          <w:bCs/>
          <w:color w:val="393124"/>
        </w:rPr>
        <w:t>T</w:t>
      </w:r>
      <w:r>
        <w:rPr>
          <w:rStyle w:val="pun"/>
          <w:b/>
          <w:bCs/>
          <w:color w:val="393124"/>
        </w:rPr>
        <w:t>[]</w:t>
      </w:r>
      <w:r>
        <w:rPr>
          <w:rStyle w:val="pln"/>
          <w:b/>
          <w:bCs/>
          <w:color w:val="393124"/>
        </w:rPr>
        <w:t xml:space="preserve"> inputArray</w:t>
      </w:r>
      <w:r>
        <w:rPr>
          <w:rStyle w:val="pun"/>
          <w:b/>
          <w:bCs/>
          <w:color w:val="393124"/>
        </w:rPr>
        <w:t>)</w:t>
      </w:r>
    </w:p>
    <w:p w:rsidR="002F1818" w:rsidRDefault="002F1818" w:rsidP="002F1818">
      <w:pPr>
        <w:pStyle w:val="HTMLPreformatted"/>
        <w:numPr>
          <w:ilvl w:val="0"/>
          <w:numId w:val="2"/>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TMLPreformatted"/>
        <w:numPr>
          <w:ilvl w:val="0"/>
          <w:numId w:val="2"/>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com"/>
          <w:b/>
          <w:bCs/>
          <w:i/>
          <w:iCs/>
          <w:color w:val="4E9B00"/>
        </w:rPr>
        <w:t>//Sort array</w:t>
      </w:r>
    </w:p>
    <w:p w:rsidR="002F1818" w:rsidRDefault="002F1818" w:rsidP="002F1818">
      <w:pPr>
        <w:pStyle w:val="HTMLPreformatted"/>
        <w:numPr>
          <w:ilvl w:val="0"/>
          <w:numId w:val="2"/>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com"/>
          <w:b/>
          <w:bCs/>
          <w:i/>
          <w:iCs/>
          <w:color w:val="4E9B00"/>
        </w:rPr>
        <w:t>//and return sorted array</w:t>
      </w:r>
    </w:p>
    <w:p w:rsidR="002F1818" w:rsidRDefault="002F1818" w:rsidP="002F1818">
      <w:pPr>
        <w:pStyle w:val="HTMLPreformatted"/>
        <w:numPr>
          <w:ilvl w:val="0"/>
          <w:numId w:val="2"/>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 </w:t>
      </w:r>
      <w:r>
        <w:rPr>
          <w:rStyle w:val="kwd"/>
          <w:b/>
          <w:bCs/>
          <w:color w:val="FF0080"/>
        </w:rPr>
        <w:t>return</w:t>
      </w:r>
      <w:r>
        <w:rPr>
          <w:rStyle w:val="pln"/>
          <w:b/>
          <w:bCs/>
          <w:color w:val="393124"/>
        </w:rPr>
        <w:t xml:space="preserve"> inputArray</w:t>
      </w:r>
      <w:r>
        <w:rPr>
          <w:rStyle w:val="pun"/>
          <w:b/>
          <w:bCs/>
          <w:color w:val="393124"/>
        </w:rPr>
        <w:t>;</w:t>
      </w:r>
    </w:p>
    <w:p w:rsidR="002F1818" w:rsidRDefault="002F1818" w:rsidP="002F1818">
      <w:pPr>
        <w:pStyle w:val="HTMLPreformatted"/>
        <w:numPr>
          <w:ilvl w:val="0"/>
          <w:numId w:val="2"/>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Here, T is short for Type and can be replaced with the Type defined in the C# language at runtime. So once we have this method, we can call it with different data types as follows and can see the beauty of Generics. In this way Generics provide code re-usability.</w:t>
      </w:r>
    </w:p>
    <w:p w:rsidR="002F1818" w:rsidRDefault="002F1818" w:rsidP="002F1818">
      <w:pPr>
        <w:shd w:val="clear" w:color="auto" w:fill="F9F9F9"/>
        <w:spacing w:line="360" w:lineRule="atLeast"/>
        <w:jc w:val="both"/>
        <w:textAlignment w:val="top"/>
        <w:rPr>
          <w:rFonts w:ascii="Segoe UI" w:hAnsi="Segoe UI" w:cs="Segoe UI"/>
          <w:color w:val="161616"/>
          <w:sz w:val="20"/>
          <w:szCs w:val="20"/>
        </w:rPr>
      </w:pPr>
      <w:r>
        <w:rPr>
          <w:rFonts w:ascii="Segoe UI" w:hAnsi="Segoe UI" w:cs="Segoe UI"/>
          <w:noProof/>
          <w:color w:val="161616"/>
          <w:sz w:val="20"/>
          <w:szCs w:val="20"/>
          <w:lang w:bidi="gu-IN"/>
        </w:rPr>
        <w:drawing>
          <wp:inline distT="0" distB="0" distL="0" distR="0">
            <wp:extent cx="3152775" cy="638175"/>
            <wp:effectExtent l="19050" t="0" r="9525" b="0"/>
            <wp:docPr id="13" name="Picture 13" descr="http://www.dotnet-tricks.com/Content/images/csharp/gener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otnet-tricks.com/Content/images/csharp/generics1.png"/>
                    <pic:cNvPicPr>
                      <a:picLocks noChangeAspect="1" noChangeArrowheads="1"/>
                    </pic:cNvPicPr>
                  </pic:nvPicPr>
                  <pic:blipFill>
                    <a:blip r:embed="rId58"/>
                    <a:srcRect/>
                    <a:stretch>
                      <a:fillRect/>
                    </a:stretch>
                  </pic:blipFill>
                  <pic:spPr bwMode="auto">
                    <a:xfrm>
                      <a:off x="0" y="0"/>
                      <a:ext cx="3152775" cy="638175"/>
                    </a:xfrm>
                    <a:prstGeom prst="rect">
                      <a:avLst/>
                    </a:prstGeom>
                    <a:noFill/>
                    <a:ln w="9525">
                      <a:noFill/>
                      <a:miter lim="800000"/>
                      <a:headEnd/>
                      <a:tailEnd/>
                    </a:ln>
                  </pic:spPr>
                </pic:pic>
              </a:graphicData>
            </a:graphic>
          </wp:inline>
        </w:drawing>
      </w:r>
      <w:r>
        <w:rPr>
          <w:rStyle w:val="apple-converted-space"/>
          <w:rFonts w:ascii="Segoe UI" w:hAnsi="Segoe UI" w:cs="Segoe UI"/>
          <w:color w:val="161616"/>
          <w:sz w:val="20"/>
          <w:szCs w:val="20"/>
        </w:rPr>
        <w:t> </w:t>
      </w:r>
      <w:r>
        <w:rPr>
          <w:rFonts w:ascii="Segoe UI" w:hAnsi="Segoe UI" w:cs="Segoe UI"/>
          <w:noProof/>
          <w:color w:val="161616"/>
          <w:sz w:val="20"/>
          <w:szCs w:val="20"/>
          <w:lang w:bidi="gu-IN"/>
        </w:rPr>
        <w:drawing>
          <wp:inline distT="0" distB="0" distL="0" distR="0">
            <wp:extent cx="3352800" cy="619125"/>
            <wp:effectExtent l="19050" t="0" r="0" b="0"/>
            <wp:docPr id="14" name="Picture 14" descr="http://www.dotnet-tricks.com/Content/images/csharp/gener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otnet-tricks.com/Content/images/csharp/generics2.png"/>
                    <pic:cNvPicPr>
                      <a:picLocks noChangeAspect="1" noChangeArrowheads="1"/>
                    </pic:cNvPicPr>
                  </pic:nvPicPr>
                  <pic:blipFill>
                    <a:blip r:embed="rId59"/>
                    <a:srcRect/>
                    <a:stretch>
                      <a:fillRect/>
                    </a:stretch>
                  </pic:blipFill>
                  <pic:spPr bwMode="auto">
                    <a:xfrm>
                      <a:off x="0" y="0"/>
                      <a:ext cx="3352800" cy="619125"/>
                    </a:xfrm>
                    <a:prstGeom prst="rect">
                      <a:avLst/>
                    </a:prstGeom>
                    <a:noFill/>
                    <a:ln w="9525">
                      <a:noFill/>
                      <a:miter lim="800000"/>
                      <a:headEnd/>
                      <a:tailEnd/>
                    </a:ln>
                  </pic:spPr>
                </pic:pic>
              </a:graphicData>
            </a:graphic>
          </wp:inline>
        </w:drawing>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Now if you thinking you can make fool to the compiler by passing an integer array while it is asking for a float, you are wrong. Compiler will shows the error at compile time like as:</w:t>
      </w:r>
    </w:p>
    <w:p w:rsidR="002F1818" w:rsidRDefault="002F1818" w:rsidP="002F1818">
      <w:pPr>
        <w:shd w:val="clear" w:color="auto" w:fill="F9F9F9"/>
        <w:spacing w:line="360" w:lineRule="atLeast"/>
        <w:jc w:val="both"/>
        <w:textAlignment w:val="top"/>
        <w:rPr>
          <w:rFonts w:ascii="Segoe UI" w:hAnsi="Segoe UI" w:cs="Segoe UI"/>
          <w:color w:val="161616"/>
          <w:sz w:val="20"/>
          <w:szCs w:val="20"/>
        </w:rPr>
      </w:pPr>
      <w:r>
        <w:rPr>
          <w:rFonts w:ascii="Segoe UI" w:hAnsi="Segoe UI" w:cs="Segoe UI"/>
          <w:noProof/>
          <w:color w:val="161616"/>
          <w:sz w:val="20"/>
          <w:szCs w:val="20"/>
          <w:lang w:bidi="gu-IN"/>
        </w:rPr>
        <w:drawing>
          <wp:inline distT="0" distB="0" distL="0" distR="0">
            <wp:extent cx="6391275" cy="1238250"/>
            <wp:effectExtent l="19050" t="0" r="9525" b="0"/>
            <wp:docPr id="15" name="Picture 15" descr="http://www.dotnet-tricks.com/Content/images/csharp/gener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otnet-tricks.com/Content/images/csharp/generics3.png"/>
                    <pic:cNvPicPr>
                      <a:picLocks noChangeAspect="1" noChangeArrowheads="1"/>
                    </pic:cNvPicPr>
                  </pic:nvPicPr>
                  <pic:blipFill>
                    <a:blip r:embed="rId60"/>
                    <a:srcRect/>
                    <a:stretch>
                      <a:fillRect/>
                    </a:stretch>
                  </pic:blipFill>
                  <pic:spPr bwMode="auto">
                    <a:xfrm>
                      <a:off x="0" y="0"/>
                      <a:ext cx="6391275" cy="1238250"/>
                    </a:xfrm>
                    <a:prstGeom prst="rect">
                      <a:avLst/>
                    </a:prstGeom>
                    <a:noFill/>
                    <a:ln w="9525">
                      <a:noFill/>
                      <a:miter lim="800000"/>
                      <a:headEnd/>
                      <a:tailEnd/>
                    </a:ln>
                  </pic:spPr>
                </pic:pic>
              </a:graphicData>
            </a:graphic>
          </wp:inline>
        </w:drawing>
      </w:r>
    </w:p>
    <w:p w:rsidR="002F1818" w:rsidRDefault="002F1818" w:rsidP="002F1818">
      <w:pPr>
        <w:pStyle w:val="Heading2"/>
        <w:shd w:val="clear" w:color="auto" w:fill="F9F9F9"/>
        <w:spacing w:before="225" w:beforeAutospacing="0" w:after="150" w:afterAutospacing="0" w:line="345" w:lineRule="atLeast"/>
        <w:jc w:val="both"/>
        <w:textAlignment w:val="top"/>
        <w:rPr>
          <w:rFonts w:ascii="Segoe UI" w:hAnsi="Segoe UI" w:cs="Segoe UI"/>
          <w:b w:val="0"/>
          <w:bCs w:val="0"/>
          <w:color w:val="5364C6"/>
        </w:rPr>
      </w:pPr>
      <w:r>
        <w:rPr>
          <w:rFonts w:ascii="Segoe UI" w:hAnsi="Segoe UI" w:cs="Segoe UI"/>
          <w:b w:val="0"/>
          <w:bCs w:val="0"/>
          <w:color w:val="5364C6"/>
        </w:rPr>
        <w:t>Type Safety with Generics</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Suppose, you want to make a list of students, then let's see how to do in collections and generics.</w:t>
      </w:r>
    </w:p>
    <w:p w:rsidR="002F1818" w:rsidRDefault="002F1818" w:rsidP="002F1818">
      <w:pPr>
        <w:pStyle w:val="Heading3"/>
        <w:shd w:val="clear" w:color="auto" w:fill="F9F9F9"/>
        <w:spacing w:before="225" w:after="150" w:line="300" w:lineRule="atLeast"/>
        <w:jc w:val="both"/>
        <w:textAlignment w:val="top"/>
        <w:rPr>
          <w:rFonts w:ascii="Segoe UI" w:hAnsi="Segoe UI" w:cs="Segoe UI"/>
          <w:b w:val="0"/>
          <w:bCs w:val="0"/>
          <w:color w:val="D11F4B"/>
          <w:sz w:val="36"/>
          <w:szCs w:val="36"/>
        </w:rPr>
      </w:pPr>
      <w:r>
        <w:rPr>
          <w:rFonts w:ascii="Segoe UI" w:hAnsi="Segoe UI" w:cs="Segoe UI"/>
          <w:b w:val="0"/>
          <w:bCs w:val="0"/>
          <w:color w:val="D11F4B"/>
          <w:sz w:val="36"/>
          <w:szCs w:val="36"/>
        </w:rPr>
        <w:t>How to do it using Collections</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In collections we can use ArrayList to store a list of Student objects like as:</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lastRenderedPageBreak/>
        <w:t>class</w:t>
      </w:r>
      <w:r>
        <w:rPr>
          <w:rStyle w:val="pln"/>
          <w:b/>
          <w:bCs/>
          <w:color w:val="393124"/>
        </w:rPr>
        <w:t xml:space="preserve"> </w:t>
      </w:r>
      <w:r>
        <w:rPr>
          <w:rStyle w:val="typ"/>
          <w:b/>
          <w:bCs/>
          <w:color w:val="5353A6"/>
        </w:rPr>
        <w:t>Student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t>public</w:t>
      </w:r>
      <w:r>
        <w:rPr>
          <w:rStyle w:val="pln"/>
          <w:b/>
          <w:bCs/>
          <w:color w:val="393124"/>
        </w:rPr>
        <w:t xml:space="preserve"> </w:t>
      </w:r>
      <w:r>
        <w:rPr>
          <w:rStyle w:val="typ"/>
          <w:b/>
          <w:bCs/>
          <w:color w:val="5353A6"/>
        </w:rPr>
        <w:t>int</w:t>
      </w:r>
      <w:r>
        <w:rPr>
          <w:rStyle w:val="pln"/>
          <w:b/>
          <w:bCs/>
          <w:color w:val="393124"/>
        </w:rPr>
        <w:t xml:space="preserve"> </w:t>
      </w:r>
      <w:r>
        <w:rPr>
          <w:rStyle w:val="typ"/>
          <w:b/>
          <w:bCs/>
          <w:color w:val="5353A6"/>
        </w:rPr>
        <w:t>RollNo</w:t>
      </w:r>
      <w:r>
        <w:rPr>
          <w:rStyle w:val="pun"/>
          <w:b/>
          <w:bCs/>
          <w:color w:val="393124"/>
        </w:rPr>
        <w:t>{</w:t>
      </w:r>
      <w:r>
        <w:rPr>
          <w:rStyle w:val="pln"/>
          <w:b/>
          <w:bCs/>
          <w:color w:val="393124"/>
        </w:rPr>
        <w:t>get</w:t>
      </w:r>
      <w:r>
        <w:rPr>
          <w:rStyle w:val="pun"/>
          <w:b/>
          <w:bCs/>
          <w:color w:val="393124"/>
        </w:rPr>
        <w:t>;</w:t>
      </w:r>
      <w:r>
        <w:rPr>
          <w:rStyle w:val="pln"/>
          <w:b/>
          <w:bCs/>
          <w:color w:val="393124"/>
        </w:rPr>
        <w:t xml:space="preserve"> </w:t>
      </w:r>
      <w:r>
        <w:rPr>
          <w:rStyle w:val="typ"/>
          <w:b/>
          <w:bCs/>
          <w:color w:val="5353A6"/>
        </w:rPr>
        <w:t>set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kwd"/>
          <w:b/>
          <w:bCs/>
          <w:color w:val="FF0080"/>
        </w:rPr>
        <w:t>public</w:t>
      </w:r>
      <w:r>
        <w:rPr>
          <w:rStyle w:val="pln"/>
          <w:b/>
          <w:bCs/>
          <w:color w:val="393124"/>
        </w:rPr>
        <w:t xml:space="preserve"> string </w:t>
      </w:r>
      <w:r>
        <w:rPr>
          <w:rStyle w:val="typ"/>
          <w:b/>
          <w:bCs/>
          <w:color w:val="5353A6"/>
        </w:rPr>
        <w:t>Name</w:t>
      </w:r>
      <w:r>
        <w:rPr>
          <w:rStyle w:val="pun"/>
          <w:b/>
          <w:bCs/>
          <w:color w:val="393124"/>
        </w:rPr>
        <w:t>{</w:t>
      </w:r>
      <w:r>
        <w:rPr>
          <w:rStyle w:val="pln"/>
          <w:b/>
          <w:bCs/>
          <w:color w:val="393124"/>
        </w:rPr>
        <w:t>get</w:t>
      </w:r>
      <w:r>
        <w:rPr>
          <w:rStyle w:val="pun"/>
          <w:b/>
          <w:bCs/>
          <w:color w:val="393124"/>
        </w:rPr>
        <w:t>;</w:t>
      </w:r>
      <w:r>
        <w:rPr>
          <w:rStyle w:val="pln"/>
          <w:b/>
          <w:bCs/>
          <w:color w:val="393124"/>
        </w:rPr>
        <w:t xml:space="preserve"> </w:t>
      </w:r>
      <w:r>
        <w:rPr>
          <w:rStyle w:val="typ"/>
          <w:b/>
          <w:bCs/>
          <w:color w:val="5353A6"/>
        </w:rPr>
        <w:t>set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//List of students</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typ"/>
          <w:b/>
          <w:bCs/>
          <w:color w:val="5353A6"/>
        </w:rPr>
        <w:t>ArrayList</w:t>
      </w:r>
      <w:r>
        <w:rPr>
          <w:rStyle w:val="pln"/>
          <w:b/>
          <w:bCs/>
          <w:color w:val="393124"/>
        </w:rPr>
        <w:t xml:space="preserve"> studentList </w:t>
      </w:r>
      <w:r>
        <w:rPr>
          <w:rStyle w:val="pun"/>
          <w:b/>
          <w:bCs/>
          <w:color w:val="393124"/>
        </w:rPr>
        <w:t>=</w:t>
      </w:r>
      <w:r>
        <w:rPr>
          <w:rStyle w:val="pln"/>
          <w:b/>
          <w:bCs/>
          <w:color w:val="393124"/>
        </w:rPr>
        <w:t xml:space="preserve"> </w:t>
      </w:r>
      <w:r>
        <w:rPr>
          <w:rStyle w:val="kwd"/>
          <w:b/>
          <w:bCs/>
          <w:color w:val="FF0080"/>
        </w:rPr>
        <w:t>new</w:t>
      </w:r>
      <w:r>
        <w:rPr>
          <w:rStyle w:val="pln"/>
          <w:b/>
          <w:bCs/>
          <w:color w:val="393124"/>
        </w:rPr>
        <w:t xml:space="preserve"> </w:t>
      </w:r>
      <w:r>
        <w:rPr>
          <w:rStyle w:val="typ"/>
          <w:b/>
          <w:bCs/>
          <w:color w:val="5353A6"/>
        </w:rPr>
        <w:t>ArrayList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typ"/>
          <w:b/>
          <w:bCs/>
          <w:color w:val="5353A6"/>
        </w:rPr>
        <w:t>Student</w:t>
      </w:r>
      <w:r>
        <w:rPr>
          <w:rStyle w:val="pln"/>
          <w:b/>
          <w:bCs/>
          <w:color w:val="393124"/>
        </w:rPr>
        <w:t xml:space="preserve"> objStudent </w:t>
      </w:r>
      <w:r>
        <w:rPr>
          <w:rStyle w:val="pun"/>
          <w:b/>
          <w:bCs/>
          <w:color w:val="393124"/>
        </w:rPr>
        <w:t>=</w:t>
      </w:r>
      <w:r>
        <w:rPr>
          <w:rStyle w:val="pln"/>
          <w:b/>
          <w:bCs/>
          <w:color w:val="393124"/>
        </w:rPr>
        <w:t xml:space="preserve"> </w:t>
      </w:r>
      <w:r>
        <w:rPr>
          <w:rStyle w:val="kwd"/>
          <w:b/>
          <w:bCs/>
          <w:color w:val="FF0080"/>
        </w:rPr>
        <w:t>new</w:t>
      </w:r>
      <w:r>
        <w:rPr>
          <w:rStyle w:val="pln"/>
          <w:b/>
          <w:bCs/>
          <w:color w:val="393124"/>
        </w:rPr>
        <w:t xml:space="preserve"> </w:t>
      </w:r>
      <w:r>
        <w:rPr>
          <w:rStyle w:val="typ"/>
          <w:b/>
          <w:bCs/>
          <w:color w:val="5353A6"/>
        </w:rPr>
        <w:t>Student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objStudent</w:t>
      </w:r>
      <w:r>
        <w:rPr>
          <w:rStyle w:val="pun"/>
          <w:b/>
          <w:bCs/>
          <w:color w:val="393124"/>
        </w:rPr>
        <w:t>.</w:t>
      </w:r>
      <w:r>
        <w:rPr>
          <w:rStyle w:val="typ"/>
          <w:b/>
          <w:bCs/>
          <w:color w:val="5353A6"/>
        </w:rPr>
        <w:t>Name</w:t>
      </w:r>
      <w:r>
        <w:rPr>
          <w:rStyle w:val="pln"/>
          <w:b/>
          <w:bCs/>
          <w:color w:val="393124"/>
        </w:rPr>
        <w:t xml:space="preserve"> </w:t>
      </w:r>
      <w:r>
        <w:rPr>
          <w:rStyle w:val="pun"/>
          <w:b/>
          <w:bCs/>
          <w:color w:val="393124"/>
        </w:rPr>
        <w:t>=</w:t>
      </w:r>
      <w:r>
        <w:rPr>
          <w:rStyle w:val="pln"/>
          <w:b/>
          <w:bCs/>
          <w:color w:val="393124"/>
        </w:rPr>
        <w:t xml:space="preserve"> </w:t>
      </w:r>
      <w:r>
        <w:rPr>
          <w:rStyle w:val="str"/>
          <w:b/>
          <w:bCs/>
          <w:color w:val="FF6820"/>
        </w:rPr>
        <w:t>"Rajat"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objStudent</w:t>
      </w:r>
      <w:r>
        <w:rPr>
          <w:rStyle w:val="pun"/>
          <w:b/>
          <w:bCs/>
          <w:color w:val="393124"/>
        </w:rPr>
        <w:t>.</w:t>
      </w:r>
      <w:r>
        <w:rPr>
          <w:rStyle w:val="typ"/>
          <w:b/>
          <w:bCs/>
          <w:color w:val="5353A6"/>
        </w:rPr>
        <w:t>RollNo</w:t>
      </w:r>
      <w:r>
        <w:rPr>
          <w:rStyle w:val="pln"/>
          <w:b/>
          <w:bCs/>
          <w:color w:val="393124"/>
        </w:rPr>
        <w:t xml:space="preserve"> </w:t>
      </w:r>
      <w:r>
        <w:rPr>
          <w:rStyle w:val="pun"/>
          <w:b/>
          <w:bCs/>
          <w:color w:val="393124"/>
        </w:rPr>
        <w:t>=</w:t>
      </w:r>
      <w:r>
        <w:rPr>
          <w:rStyle w:val="pln"/>
          <w:b/>
          <w:bCs/>
          <w:color w:val="393124"/>
        </w:rPr>
        <w:t xml:space="preserve"> </w:t>
      </w:r>
      <w:r>
        <w:rPr>
          <w:rStyle w:val="lit"/>
          <w:b/>
          <w:bCs/>
          <w:color w:val="007EFD"/>
        </w:rPr>
        <w:t>1</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studentList</w:t>
      </w:r>
      <w:r>
        <w:rPr>
          <w:rStyle w:val="pun"/>
          <w:b/>
          <w:bCs/>
          <w:color w:val="393124"/>
        </w:rPr>
        <w:t>.</w:t>
      </w:r>
      <w:r>
        <w:rPr>
          <w:rStyle w:val="typ"/>
          <w:b/>
          <w:bCs/>
          <w:color w:val="5353A6"/>
        </w:rPr>
        <w:t>Add</w:t>
      </w:r>
      <w:r>
        <w:rPr>
          <w:rStyle w:val="pun"/>
          <w:b/>
          <w:bCs/>
          <w:color w:val="393124"/>
        </w:rPr>
        <w:t>(</w:t>
      </w:r>
      <w:r>
        <w:rPr>
          <w:rStyle w:val="pln"/>
          <w:b/>
          <w:bCs/>
          <w:color w:val="393124"/>
        </w:rPr>
        <w:t>objStudent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objStudent </w:t>
      </w:r>
      <w:r>
        <w:rPr>
          <w:rStyle w:val="pun"/>
          <w:b/>
          <w:bCs/>
          <w:color w:val="393124"/>
        </w:rPr>
        <w:t>=</w:t>
      </w:r>
      <w:r>
        <w:rPr>
          <w:rStyle w:val="pln"/>
          <w:b/>
          <w:bCs/>
          <w:color w:val="393124"/>
        </w:rPr>
        <w:t xml:space="preserve"> </w:t>
      </w:r>
      <w:r>
        <w:rPr>
          <w:rStyle w:val="kwd"/>
          <w:b/>
          <w:bCs/>
          <w:color w:val="FF0080"/>
        </w:rPr>
        <w:t>new</w:t>
      </w:r>
      <w:r>
        <w:rPr>
          <w:rStyle w:val="pln"/>
          <w:b/>
          <w:bCs/>
          <w:color w:val="393124"/>
        </w:rPr>
        <w:t xml:space="preserve"> </w:t>
      </w:r>
      <w:r>
        <w:rPr>
          <w:rStyle w:val="typ"/>
          <w:b/>
          <w:bCs/>
          <w:color w:val="5353A6"/>
        </w:rPr>
        <w:t>Student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objStudent</w:t>
      </w:r>
      <w:r>
        <w:rPr>
          <w:rStyle w:val="pun"/>
          <w:b/>
          <w:bCs/>
          <w:color w:val="393124"/>
        </w:rPr>
        <w:t>.</w:t>
      </w:r>
      <w:r>
        <w:rPr>
          <w:rStyle w:val="typ"/>
          <w:b/>
          <w:bCs/>
          <w:color w:val="5353A6"/>
        </w:rPr>
        <w:t>Name</w:t>
      </w:r>
      <w:r>
        <w:rPr>
          <w:rStyle w:val="pln"/>
          <w:b/>
          <w:bCs/>
          <w:color w:val="393124"/>
        </w:rPr>
        <w:t xml:space="preserve"> </w:t>
      </w:r>
      <w:r>
        <w:rPr>
          <w:rStyle w:val="pun"/>
          <w:b/>
          <w:bCs/>
          <w:color w:val="393124"/>
        </w:rPr>
        <w:t>=</w:t>
      </w:r>
      <w:r>
        <w:rPr>
          <w:rStyle w:val="pln"/>
          <w:b/>
          <w:bCs/>
          <w:color w:val="393124"/>
        </w:rPr>
        <w:t xml:space="preserve"> </w:t>
      </w:r>
      <w:r>
        <w:rPr>
          <w:rStyle w:val="str"/>
          <w:b/>
          <w:bCs/>
          <w:color w:val="FF6820"/>
        </w:rPr>
        <w:t>"Sam"</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objStudent</w:t>
      </w:r>
      <w:r>
        <w:rPr>
          <w:rStyle w:val="pun"/>
          <w:b/>
          <w:bCs/>
          <w:color w:val="393124"/>
        </w:rPr>
        <w:t>.</w:t>
      </w:r>
      <w:r>
        <w:rPr>
          <w:rStyle w:val="typ"/>
          <w:b/>
          <w:bCs/>
          <w:color w:val="5353A6"/>
        </w:rPr>
        <w:t>RollNo</w:t>
      </w:r>
      <w:r>
        <w:rPr>
          <w:rStyle w:val="pln"/>
          <w:b/>
          <w:bCs/>
          <w:color w:val="393124"/>
        </w:rPr>
        <w:t xml:space="preserve"> </w:t>
      </w:r>
      <w:r>
        <w:rPr>
          <w:rStyle w:val="pun"/>
          <w:b/>
          <w:bCs/>
          <w:color w:val="393124"/>
        </w:rPr>
        <w:t>=</w:t>
      </w:r>
      <w:r>
        <w:rPr>
          <w:rStyle w:val="pln"/>
          <w:b/>
          <w:bCs/>
          <w:color w:val="393124"/>
        </w:rPr>
        <w:t xml:space="preserve"> </w:t>
      </w:r>
      <w:r>
        <w:rPr>
          <w:rStyle w:val="lit"/>
          <w:b/>
          <w:bCs/>
          <w:color w:val="007EFD"/>
        </w:rPr>
        <w:t>2</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studentList</w:t>
      </w:r>
      <w:r>
        <w:rPr>
          <w:rStyle w:val="pun"/>
          <w:b/>
          <w:bCs/>
          <w:color w:val="393124"/>
        </w:rPr>
        <w:t>.</w:t>
      </w:r>
      <w:r>
        <w:rPr>
          <w:rStyle w:val="typ"/>
          <w:b/>
          <w:bCs/>
          <w:color w:val="5353A6"/>
        </w:rPr>
        <w:t>Add</w:t>
      </w:r>
      <w:r>
        <w:rPr>
          <w:rStyle w:val="pun"/>
          <w:b/>
          <w:bCs/>
          <w:color w:val="393124"/>
        </w:rPr>
        <w:t>(</w:t>
      </w:r>
      <w:r>
        <w:rPr>
          <w:rStyle w:val="pln"/>
          <w:b/>
          <w:bCs/>
          <w:color w:val="393124"/>
        </w:rPr>
        <w:t>objStudent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foreach </w:t>
      </w:r>
      <w:r>
        <w:rPr>
          <w:rStyle w:val="pun"/>
          <w:b/>
          <w:bCs/>
          <w:color w:val="393124"/>
        </w:rPr>
        <w:t>(</w:t>
      </w:r>
      <w:r>
        <w:rPr>
          <w:rStyle w:val="typ"/>
          <w:b/>
          <w:bCs/>
          <w:color w:val="5353A6"/>
        </w:rPr>
        <w:t>Object</w:t>
      </w:r>
      <w:r>
        <w:rPr>
          <w:rStyle w:val="pln"/>
          <w:b/>
          <w:bCs/>
          <w:color w:val="393124"/>
        </w:rPr>
        <w:t xml:space="preserve"> s in studentList</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//Type-casting. If s is anything other than a student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typ"/>
          <w:b/>
          <w:bCs/>
          <w:color w:val="5353A6"/>
        </w:rPr>
        <w:t>Student</w:t>
      </w:r>
      <w:r>
        <w:rPr>
          <w:rStyle w:val="pln"/>
          <w:b/>
          <w:bCs/>
          <w:color w:val="393124"/>
        </w:rPr>
        <w:t xml:space="preserve"> currentStudent </w:t>
      </w:r>
      <w:r>
        <w:rPr>
          <w:rStyle w:val="pun"/>
          <w:b/>
          <w:bCs/>
          <w:color w:val="393124"/>
        </w:rPr>
        <w:t>=</w:t>
      </w:r>
      <w:r>
        <w:rPr>
          <w:rStyle w:val="pln"/>
          <w:b/>
          <w:bCs/>
          <w:color w:val="393124"/>
        </w:rPr>
        <w:t xml:space="preserve"> </w:t>
      </w:r>
      <w:r>
        <w:rPr>
          <w:rStyle w:val="pun"/>
          <w:b/>
          <w:bCs/>
          <w:color w:val="393124"/>
        </w:rPr>
        <w:t>(</w:t>
      </w:r>
      <w:r>
        <w:rPr>
          <w:rStyle w:val="typ"/>
          <w:b/>
          <w:bCs/>
          <w:color w:val="5353A6"/>
        </w:rPr>
        <w:t>Student</w:t>
      </w:r>
      <w:r>
        <w:rPr>
          <w:rStyle w:val="pun"/>
          <w:b/>
          <w:bCs/>
          <w:color w:val="393124"/>
        </w:rPr>
        <w:t>)</w:t>
      </w:r>
      <w:r>
        <w:rPr>
          <w:rStyle w:val="pln"/>
          <w:b/>
          <w:bCs/>
          <w:color w:val="393124"/>
        </w:rPr>
        <w:t>s</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typ"/>
          <w:b/>
          <w:bCs/>
          <w:color w:val="5353A6"/>
        </w:rPr>
        <w:t>Console</w:t>
      </w:r>
      <w:r>
        <w:rPr>
          <w:rStyle w:val="pun"/>
          <w:b/>
          <w:bCs/>
          <w:color w:val="393124"/>
        </w:rPr>
        <w:t>.</w:t>
      </w:r>
      <w:r>
        <w:rPr>
          <w:rStyle w:val="typ"/>
          <w:b/>
          <w:bCs/>
          <w:color w:val="5353A6"/>
        </w:rPr>
        <w:t>WriteLine</w:t>
      </w:r>
      <w:r>
        <w:rPr>
          <w:rStyle w:val="pun"/>
          <w:b/>
          <w:bCs/>
          <w:color w:val="393124"/>
        </w:rPr>
        <w:t>(</w:t>
      </w:r>
      <w:r>
        <w:rPr>
          <w:rStyle w:val="str"/>
          <w:b/>
          <w:bCs/>
          <w:color w:val="FF6820"/>
        </w:rPr>
        <w:t>"Roll # "</w:t>
      </w:r>
      <w:r>
        <w:rPr>
          <w:rStyle w:val="pln"/>
          <w:b/>
          <w:bCs/>
          <w:color w:val="393124"/>
        </w:rPr>
        <w:t xml:space="preserve"> </w:t>
      </w:r>
      <w:r>
        <w:rPr>
          <w:rStyle w:val="pun"/>
          <w:b/>
          <w:bCs/>
          <w:color w:val="393124"/>
        </w:rPr>
        <w:t>+</w:t>
      </w:r>
      <w:r>
        <w:rPr>
          <w:rStyle w:val="pln"/>
          <w:b/>
          <w:bCs/>
          <w:color w:val="393124"/>
        </w:rPr>
        <w:t xml:space="preserve"> currentStudent</w:t>
      </w:r>
      <w:r>
        <w:rPr>
          <w:rStyle w:val="pun"/>
          <w:b/>
          <w:bCs/>
          <w:color w:val="393124"/>
        </w:rPr>
        <w:t>.</w:t>
      </w:r>
      <w:r>
        <w:rPr>
          <w:rStyle w:val="typ"/>
          <w:b/>
          <w:bCs/>
          <w:color w:val="5353A6"/>
        </w:rPr>
        <w:t>RollNo</w:t>
      </w:r>
      <w:r>
        <w:rPr>
          <w:rStyle w:val="pln"/>
          <w:b/>
          <w:bCs/>
          <w:color w:val="393124"/>
        </w:rPr>
        <w:t xml:space="preserve"> </w:t>
      </w:r>
      <w:r>
        <w:rPr>
          <w:rStyle w:val="pun"/>
          <w:b/>
          <w:bCs/>
          <w:color w:val="393124"/>
        </w:rPr>
        <w:t>+</w:t>
      </w:r>
      <w:r>
        <w:rPr>
          <w:rStyle w:val="pln"/>
          <w:b/>
          <w:bCs/>
          <w:color w:val="393124"/>
        </w:rPr>
        <w:t xml:space="preserve"> </w:t>
      </w:r>
      <w:r>
        <w:rPr>
          <w:rStyle w:val="str"/>
          <w:b/>
          <w:bCs/>
          <w:color w:val="FF6820"/>
        </w:rPr>
        <w:t>" "</w:t>
      </w:r>
      <w:r>
        <w:rPr>
          <w:rStyle w:val="pln"/>
          <w:b/>
          <w:bCs/>
          <w:color w:val="393124"/>
        </w:rPr>
        <w:t xml:space="preserve"> </w:t>
      </w:r>
      <w:r>
        <w:rPr>
          <w:rStyle w:val="pun"/>
          <w:b/>
          <w:bCs/>
          <w:color w:val="393124"/>
        </w:rPr>
        <w:t>+</w:t>
      </w:r>
      <w:r>
        <w:rPr>
          <w:rStyle w:val="pln"/>
          <w:b/>
          <w:bCs/>
          <w:color w:val="393124"/>
        </w:rPr>
        <w:t xml:space="preserve"> currentStudent</w:t>
      </w:r>
      <w:r>
        <w:rPr>
          <w:rStyle w:val="pun"/>
          <w:b/>
          <w:bCs/>
          <w:color w:val="393124"/>
        </w:rPr>
        <w:t>.</w:t>
      </w:r>
      <w:r>
        <w:rPr>
          <w:rStyle w:val="typ"/>
          <w:b/>
          <w:bCs/>
          <w:color w:val="5353A6"/>
        </w:rPr>
        <w:t>Name</w:t>
      </w:r>
      <w:r>
        <w:rPr>
          <w:rStyle w:val="pun"/>
          <w:b/>
          <w:bCs/>
          <w:color w:val="393124"/>
        </w:rPr>
        <w:t>);</w:t>
      </w:r>
    </w:p>
    <w:p w:rsidR="002F1818" w:rsidRDefault="002F1818" w:rsidP="002F1818">
      <w:pPr>
        <w:pStyle w:val="HTMLPreformatted"/>
        <w:numPr>
          <w:ilvl w:val="0"/>
          <w:numId w:val="3"/>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eading3"/>
        <w:shd w:val="clear" w:color="auto" w:fill="F9F9F9"/>
        <w:spacing w:before="225" w:after="150" w:line="300" w:lineRule="atLeast"/>
        <w:jc w:val="both"/>
        <w:textAlignment w:val="top"/>
        <w:rPr>
          <w:rFonts w:ascii="Segoe UI" w:hAnsi="Segoe UI" w:cs="Segoe UI"/>
          <w:b w:val="0"/>
          <w:bCs w:val="0"/>
          <w:color w:val="D11F4B"/>
          <w:sz w:val="36"/>
          <w:szCs w:val="36"/>
        </w:rPr>
      </w:pPr>
      <w:r>
        <w:rPr>
          <w:rFonts w:ascii="Segoe UI" w:hAnsi="Segoe UI" w:cs="Segoe UI"/>
          <w:b w:val="0"/>
          <w:bCs w:val="0"/>
          <w:color w:val="D11F4B"/>
          <w:sz w:val="36"/>
          <w:szCs w:val="36"/>
        </w:rPr>
        <w:t>Problem with Collections</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Suppose by mistake you have added a string value to ArrayList like as</w:t>
      </w:r>
    </w:p>
    <w:p w:rsidR="002F1818" w:rsidRDefault="002F1818" w:rsidP="002F1818">
      <w:pPr>
        <w:pStyle w:val="HTMLPreformatted"/>
        <w:numPr>
          <w:ilvl w:val="0"/>
          <w:numId w:val="4"/>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studentList</w:t>
      </w:r>
      <w:r>
        <w:rPr>
          <w:rStyle w:val="pun"/>
          <w:b/>
          <w:bCs/>
          <w:color w:val="393124"/>
        </w:rPr>
        <w:t>.</w:t>
      </w:r>
      <w:r>
        <w:rPr>
          <w:rStyle w:val="typ"/>
          <w:b/>
          <w:bCs/>
          <w:color w:val="5353A6"/>
        </w:rPr>
        <w:t>Add</w:t>
      </w:r>
      <w:r>
        <w:rPr>
          <w:rStyle w:val="pun"/>
          <w:b/>
          <w:bCs/>
          <w:color w:val="393124"/>
        </w:rPr>
        <w:t>(</w:t>
      </w:r>
      <w:r>
        <w:rPr>
          <w:rStyle w:val="str"/>
          <w:b/>
          <w:bCs/>
          <w:color w:val="FF6820"/>
        </w:rPr>
        <w:t>"Generics"</w:t>
      </w:r>
      <w:r>
        <w:rPr>
          <w:rStyle w:val="pun"/>
          <w:b/>
          <w:bCs/>
          <w:color w:val="393124"/>
        </w:rPr>
        <w:t>);</w:t>
      </w:r>
      <w:r>
        <w:rPr>
          <w:rStyle w:val="pln"/>
          <w:b/>
          <w:bCs/>
          <w:color w:val="393124"/>
        </w:rPr>
        <w:t xml:space="preserve"> </w:t>
      </w:r>
      <w:r>
        <w:rPr>
          <w:rStyle w:val="com"/>
          <w:b/>
          <w:bCs/>
          <w:i/>
          <w:iCs/>
          <w:color w:val="4E9B00"/>
        </w:rPr>
        <w:t>//Fooling the compiler</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lastRenderedPageBreak/>
        <w:t>Since ArrayList is a loosely typed collection and it never ensure compile-time type checking. Hence above statement will compile without error but it will throw an InvalidCastException at run time when you try to cast it to Student Type.</w:t>
      </w:r>
    </w:p>
    <w:p w:rsidR="002F1818" w:rsidRDefault="002F1818" w:rsidP="002F1818">
      <w:pPr>
        <w:pStyle w:val="Heading3"/>
        <w:shd w:val="clear" w:color="auto" w:fill="F9F9F9"/>
        <w:spacing w:before="225" w:after="150" w:line="300" w:lineRule="atLeast"/>
        <w:jc w:val="both"/>
        <w:textAlignment w:val="top"/>
        <w:rPr>
          <w:rFonts w:ascii="Segoe UI" w:hAnsi="Segoe UI" w:cs="Segoe UI"/>
          <w:b w:val="0"/>
          <w:bCs w:val="0"/>
          <w:color w:val="D11F4B"/>
          <w:sz w:val="36"/>
          <w:szCs w:val="36"/>
        </w:rPr>
      </w:pPr>
      <w:r>
        <w:rPr>
          <w:rFonts w:ascii="Segoe UI" w:hAnsi="Segoe UI" w:cs="Segoe UI"/>
          <w:b w:val="0"/>
          <w:bCs w:val="0"/>
          <w:color w:val="D11F4B"/>
          <w:sz w:val="36"/>
          <w:szCs w:val="36"/>
        </w:rPr>
        <w:t>How to do it using Generics</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In generics we can use generic List to store a list of Student objects like as:</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typ"/>
          <w:b/>
          <w:bCs/>
          <w:color w:val="5353A6"/>
        </w:rPr>
        <w:t>List</w:t>
      </w:r>
      <w:r>
        <w:rPr>
          <w:rStyle w:val="pun"/>
          <w:b/>
          <w:bCs/>
          <w:color w:val="393124"/>
        </w:rPr>
        <w:t>&lt;</w:t>
      </w:r>
      <w:r>
        <w:rPr>
          <w:rStyle w:val="typ"/>
          <w:b/>
          <w:bCs/>
          <w:color w:val="5353A6"/>
        </w:rPr>
        <w:t>Student</w:t>
      </w:r>
      <w:r>
        <w:rPr>
          <w:rStyle w:val="pun"/>
          <w:b/>
          <w:bCs/>
          <w:color w:val="393124"/>
        </w:rPr>
        <w:t>&gt;</w:t>
      </w:r>
      <w:r>
        <w:rPr>
          <w:rStyle w:val="pln"/>
          <w:b/>
          <w:bCs/>
          <w:color w:val="393124"/>
        </w:rPr>
        <w:t xml:space="preserve"> lstStudents </w:t>
      </w:r>
      <w:r>
        <w:rPr>
          <w:rStyle w:val="pun"/>
          <w:b/>
          <w:bCs/>
          <w:color w:val="393124"/>
        </w:rPr>
        <w:t>=</w:t>
      </w:r>
      <w:r>
        <w:rPr>
          <w:rStyle w:val="pln"/>
          <w:b/>
          <w:bCs/>
          <w:color w:val="393124"/>
        </w:rPr>
        <w:t xml:space="preserve"> </w:t>
      </w:r>
      <w:r>
        <w:rPr>
          <w:rStyle w:val="kwd"/>
          <w:b/>
          <w:bCs/>
          <w:color w:val="FF0080"/>
        </w:rPr>
        <w:t>new</w:t>
      </w:r>
      <w:r>
        <w:rPr>
          <w:rStyle w:val="pln"/>
          <w:b/>
          <w:bCs/>
          <w:color w:val="393124"/>
        </w:rPr>
        <w:t xml:space="preserve"> </w:t>
      </w:r>
      <w:r>
        <w:rPr>
          <w:rStyle w:val="typ"/>
          <w:b/>
          <w:bCs/>
          <w:color w:val="5353A6"/>
        </w:rPr>
        <w:t>List</w:t>
      </w:r>
      <w:r>
        <w:rPr>
          <w:rStyle w:val="pun"/>
          <w:b/>
          <w:bCs/>
          <w:color w:val="393124"/>
        </w:rPr>
        <w:t>&lt;</w:t>
      </w:r>
      <w:r>
        <w:rPr>
          <w:rStyle w:val="typ"/>
          <w:b/>
          <w:bCs/>
          <w:color w:val="5353A6"/>
        </w:rPr>
        <w:t>Student</w:t>
      </w:r>
      <w:r>
        <w:rPr>
          <w:rStyle w:val="pun"/>
          <w:b/>
          <w:bCs/>
          <w:color w:val="393124"/>
        </w:rPr>
        <w:t>&gt;();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typ"/>
          <w:b/>
          <w:bCs/>
          <w:color w:val="5353A6"/>
        </w:rPr>
        <w:t>Student</w:t>
      </w:r>
      <w:r>
        <w:rPr>
          <w:rStyle w:val="pln"/>
          <w:b/>
          <w:bCs/>
          <w:color w:val="393124"/>
        </w:rPr>
        <w:t xml:space="preserve"> objStudent </w:t>
      </w:r>
      <w:r>
        <w:rPr>
          <w:rStyle w:val="pun"/>
          <w:b/>
          <w:bCs/>
          <w:color w:val="393124"/>
        </w:rPr>
        <w:t>=</w:t>
      </w:r>
      <w:r>
        <w:rPr>
          <w:rStyle w:val="pln"/>
          <w:b/>
          <w:bCs/>
          <w:color w:val="393124"/>
        </w:rPr>
        <w:t xml:space="preserve"> </w:t>
      </w:r>
      <w:r>
        <w:rPr>
          <w:rStyle w:val="kwd"/>
          <w:b/>
          <w:bCs/>
          <w:color w:val="FF0080"/>
        </w:rPr>
        <w:t>new</w:t>
      </w:r>
      <w:r>
        <w:rPr>
          <w:rStyle w:val="pln"/>
          <w:b/>
          <w:bCs/>
          <w:color w:val="393124"/>
        </w:rPr>
        <w:t xml:space="preserve"> </w:t>
      </w:r>
      <w:r>
        <w:rPr>
          <w:rStyle w:val="typ"/>
          <w:b/>
          <w:bCs/>
          <w:color w:val="5353A6"/>
        </w:rPr>
        <w:t>Student</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objStudent</w:t>
      </w:r>
      <w:r>
        <w:rPr>
          <w:rStyle w:val="pun"/>
          <w:b/>
          <w:bCs/>
          <w:color w:val="393124"/>
        </w:rPr>
        <w:t>.</w:t>
      </w:r>
      <w:r>
        <w:rPr>
          <w:rStyle w:val="typ"/>
          <w:b/>
          <w:bCs/>
          <w:color w:val="5353A6"/>
        </w:rPr>
        <w:t>Name</w:t>
      </w:r>
      <w:r>
        <w:rPr>
          <w:rStyle w:val="pln"/>
          <w:b/>
          <w:bCs/>
          <w:color w:val="393124"/>
        </w:rPr>
        <w:t xml:space="preserve"> </w:t>
      </w:r>
      <w:r>
        <w:rPr>
          <w:rStyle w:val="pun"/>
          <w:b/>
          <w:bCs/>
          <w:color w:val="393124"/>
        </w:rPr>
        <w:t>=</w:t>
      </w:r>
      <w:r>
        <w:rPr>
          <w:rStyle w:val="pln"/>
          <w:b/>
          <w:bCs/>
          <w:color w:val="393124"/>
        </w:rPr>
        <w:t xml:space="preserve"> </w:t>
      </w:r>
      <w:r>
        <w:rPr>
          <w:rStyle w:val="str"/>
          <w:b/>
          <w:bCs/>
          <w:color w:val="FF6820"/>
        </w:rPr>
        <w:t>"Rajat"</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objStudent</w:t>
      </w:r>
      <w:r>
        <w:rPr>
          <w:rStyle w:val="pun"/>
          <w:b/>
          <w:bCs/>
          <w:color w:val="393124"/>
        </w:rPr>
        <w:t>.</w:t>
      </w:r>
      <w:r>
        <w:rPr>
          <w:rStyle w:val="typ"/>
          <w:b/>
          <w:bCs/>
          <w:color w:val="5353A6"/>
        </w:rPr>
        <w:t>RollNo</w:t>
      </w:r>
      <w:r>
        <w:rPr>
          <w:rStyle w:val="pln"/>
          <w:b/>
          <w:bCs/>
          <w:color w:val="393124"/>
        </w:rPr>
        <w:t xml:space="preserve"> </w:t>
      </w:r>
      <w:r>
        <w:rPr>
          <w:rStyle w:val="pun"/>
          <w:b/>
          <w:bCs/>
          <w:color w:val="393124"/>
        </w:rPr>
        <w:t>=</w:t>
      </w:r>
      <w:r>
        <w:rPr>
          <w:rStyle w:val="pln"/>
          <w:b/>
          <w:bCs/>
          <w:color w:val="393124"/>
        </w:rPr>
        <w:t xml:space="preserve"> </w:t>
      </w:r>
      <w:r>
        <w:rPr>
          <w:rStyle w:val="lit"/>
          <w:b/>
          <w:bCs/>
          <w:color w:val="007EFD"/>
        </w:rPr>
        <w:t>1</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lstStudents</w:t>
      </w:r>
      <w:r>
        <w:rPr>
          <w:rStyle w:val="pun"/>
          <w:b/>
          <w:bCs/>
          <w:color w:val="393124"/>
        </w:rPr>
        <w:t>.</w:t>
      </w:r>
      <w:r>
        <w:rPr>
          <w:rStyle w:val="typ"/>
          <w:b/>
          <w:bCs/>
          <w:color w:val="5353A6"/>
        </w:rPr>
        <w:t>Add</w:t>
      </w:r>
      <w:r>
        <w:rPr>
          <w:rStyle w:val="pun"/>
          <w:b/>
          <w:bCs/>
          <w:color w:val="393124"/>
        </w:rPr>
        <w:t>(</w:t>
      </w:r>
      <w:r>
        <w:rPr>
          <w:rStyle w:val="pln"/>
          <w:b/>
          <w:bCs/>
          <w:color w:val="393124"/>
        </w:rPr>
        <w:t>objStudent</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objStudent </w:t>
      </w:r>
      <w:r>
        <w:rPr>
          <w:rStyle w:val="pun"/>
          <w:b/>
          <w:bCs/>
          <w:color w:val="393124"/>
        </w:rPr>
        <w:t>=</w:t>
      </w:r>
      <w:r>
        <w:rPr>
          <w:rStyle w:val="pln"/>
          <w:b/>
          <w:bCs/>
          <w:color w:val="393124"/>
        </w:rPr>
        <w:t xml:space="preserve"> </w:t>
      </w:r>
      <w:r>
        <w:rPr>
          <w:rStyle w:val="kwd"/>
          <w:b/>
          <w:bCs/>
          <w:color w:val="FF0080"/>
        </w:rPr>
        <w:t>new</w:t>
      </w:r>
      <w:r>
        <w:rPr>
          <w:rStyle w:val="pln"/>
          <w:b/>
          <w:bCs/>
          <w:color w:val="393124"/>
        </w:rPr>
        <w:t xml:space="preserve"> </w:t>
      </w:r>
      <w:r>
        <w:rPr>
          <w:rStyle w:val="typ"/>
          <w:b/>
          <w:bCs/>
          <w:color w:val="5353A6"/>
        </w:rPr>
        <w:t>Student</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objStudent</w:t>
      </w:r>
      <w:r>
        <w:rPr>
          <w:rStyle w:val="pun"/>
          <w:b/>
          <w:bCs/>
          <w:color w:val="393124"/>
        </w:rPr>
        <w:t>.</w:t>
      </w:r>
      <w:r>
        <w:rPr>
          <w:rStyle w:val="typ"/>
          <w:b/>
          <w:bCs/>
          <w:color w:val="5353A6"/>
        </w:rPr>
        <w:t>Name</w:t>
      </w:r>
      <w:r>
        <w:rPr>
          <w:rStyle w:val="pln"/>
          <w:b/>
          <w:bCs/>
          <w:color w:val="393124"/>
        </w:rPr>
        <w:t xml:space="preserve"> </w:t>
      </w:r>
      <w:r>
        <w:rPr>
          <w:rStyle w:val="pun"/>
          <w:b/>
          <w:bCs/>
          <w:color w:val="393124"/>
        </w:rPr>
        <w:t>=</w:t>
      </w:r>
      <w:r>
        <w:rPr>
          <w:rStyle w:val="pln"/>
          <w:b/>
          <w:bCs/>
          <w:color w:val="393124"/>
        </w:rPr>
        <w:t xml:space="preserve"> </w:t>
      </w:r>
      <w:r>
        <w:rPr>
          <w:rStyle w:val="str"/>
          <w:b/>
          <w:bCs/>
          <w:color w:val="FF6820"/>
        </w:rPr>
        <w:t>"Sam"</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objStudent</w:t>
      </w:r>
      <w:r>
        <w:rPr>
          <w:rStyle w:val="pun"/>
          <w:b/>
          <w:bCs/>
          <w:color w:val="393124"/>
        </w:rPr>
        <w:t>.</w:t>
      </w:r>
      <w:r>
        <w:rPr>
          <w:rStyle w:val="typ"/>
          <w:b/>
          <w:bCs/>
          <w:color w:val="5353A6"/>
        </w:rPr>
        <w:t>RollNo</w:t>
      </w:r>
      <w:r>
        <w:rPr>
          <w:rStyle w:val="pln"/>
          <w:b/>
          <w:bCs/>
          <w:color w:val="393124"/>
        </w:rPr>
        <w:t xml:space="preserve"> </w:t>
      </w:r>
      <w:r>
        <w:rPr>
          <w:rStyle w:val="pun"/>
          <w:b/>
          <w:bCs/>
          <w:color w:val="393124"/>
        </w:rPr>
        <w:t>=</w:t>
      </w:r>
      <w:r>
        <w:rPr>
          <w:rStyle w:val="pln"/>
          <w:b/>
          <w:bCs/>
          <w:color w:val="393124"/>
        </w:rPr>
        <w:t xml:space="preserve"> </w:t>
      </w:r>
      <w:r>
        <w:rPr>
          <w:rStyle w:val="lit"/>
          <w:b/>
          <w:bCs/>
          <w:color w:val="007EFD"/>
        </w:rPr>
        <w:t>2</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lstStudents</w:t>
      </w:r>
      <w:r>
        <w:rPr>
          <w:rStyle w:val="pun"/>
          <w:b/>
          <w:bCs/>
          <w:color w:val="393124"/>
        </w:rPr>
        <w:t>.</w:t>
      </w:r>
      <w:r>
        <w:rPr>
          <w:rStyle w:val="typ"/>
          <w:b/>
          <w:bCs/>
          <w:color w:val="5353A6"/>
        </w:rPr>
        <w:t>Add</w:t>
      </w:r>
      <w:r>
        <w:rPr>
          <w:rStyle w:val="pun"/>
          <w:b/>
          <w:bCs/>
          <w:color w:val="393124"/>
        </w:rPr>
        <w:t>(</w:t>
      </w:r>
      <w:r>
        <w:rPr>
          <w:rStyle w:val="pln"/>
          <w:b/>
          <w:bCs/>
          <w:color w:val="393124"/>
        </w:rPr>
        <w:t>objStudent</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//Looping through the list of students</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ln"/>
          <w:b/>
          <w:bCs/>
          <w:color w:val="393124"/>
        </w:rPr>
        <w:t xml:space="preserve">foreach </w:t>
      </w:r>
      <w:r>
        <w:rPr>
          <w:rStyle w:val="pun"/>
          <w:b/>
          <w:bCs/>
          <w:color w:val="393124"/>
        </w:rPr>
        <w:t>(</w:t>
      </w:r>
      <w:r>
        <w:rPr>
          <w:rStyle w:val="typ"/>
          <w:b/>
          <w:bCs/>
          <w:color w:val="5353A6"/>
        </w:rPr>
        <w:t>Student</w:t>
      </w:r>
      <w:r>
        <w:rPr>
          <w:rStyle w:val="pln"/>
          <w:b/>
          <w:bCs/>
          <w:color w:val="393124"/>
        </w:rPr>
        <w:t xml:space="preserve"> currentSt in lstStudents</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 xml:space="preserve">//no need to type cast since compiler already knows that everything inside </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com"/>
          <w:b/>
          <w:bCs/>
          <w:i/>
          <w:iCs/>
          <w:color w:val="4E9B00"/>
        </w:rPr>
        <w:t>//this list is a Student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typ"/>
          <w:b/>
          <w:bCs/>
          <w:color w:val="5353A6"/>
        </w:rPr>
        <w:t>Console</w:t>
      </w:r>
      <w:r>
        <w:rPr>
          <w:rStyle w:val="pun"/>
          <w:b/>
          <w:bCs/>
          <w:color w:val="393124"/>
        </w:rPr>
        <w:t>.</w:t>
      </w:r>
      <w:r>
        <w:rPr>
          <w:rStyle w:val="typ"/>
          <w:b/>
          <w:bCs/>
          <w:color w:val="5353A6"/>
        </w:rPr>
        <w:t>WriteLine</w:t>
      </w:r>
      <w:r>
        <w:rPr>
          <w:rStyle w:val="pun"/>
          <w:b/>
          <w:bCs/>
          <w:color w:val="393124"/>
        </w:rPr>
        <w:t>(</w:t>
      </w:r>
      <w:r>
        <w:rPr>
          <w:rStyle w:val="str"/>
          <w:b/>
          <w:bCs/>
          <w:color w:val="FF6820"/>
        </w:rPr>
        <w:t>"Roll # "</w:t>
      </w:r>
      <w:r>
        <w:rPr>
          <w:rStyle w:val="pln"/>
          <w:b/>
          <w:bCs/>
          <w:color w:val="393124"/>
        </w:rPr>
        <w:t xml:space="preserve"> </w:t>
      </w:r>
      <w:r>
        <w:rPr>
          <w:rStyle w:val="pun"/>
          <w:b/>
          <w:bCs/>
          <w:color w:val="393124"/>
        </w:rPr>
        <w:t>+</w:t>
      </w:r>
      <w:r>
        <w:rPr>
          <w:rStyle w:val="pln"/>
          <w:b/>
          <w:bCs/>
          <w:color w:val="393124"/>
        </w:rPr>
        <w:t xml:space="preserve"> currentSt</w:t>
      </w:r>
      <w:r>
        <w:rPr>
          <w:rStyle w:val="pun"/>
          <w:b/>
          <w:bCs/>
          <w:color w:val="393124"/>
        </w:rPr>
        <w:t>.</w:t>
      </w:r>
      <w:r>
        <w:rPr>
          <w:rStyle w:val="typ"/>
          <w:b/>
          <w:bCs/>
          <w:color w:val="5353A6"/>
        </w:rPr>
        <w:t>RollNo</w:t>
      </w:r>
      <w:r>
        <w:rPr>
          <w:rStyle w:val="pln"/>
          <w:b/>
          <w:bCs/>
          <w:color w:val="393124"/>
        </w:rPr>
        <w:t xml:space="preserve"> </w:t>
      </w:r>
      <w:r>
        <w:rPr>
          <w:rStyle w:val="pun"/>
          <w:b/>
          <w:bCs/>
          <w:color w:val="393124"/>
        </w:rPr>
        <w:t>+</w:t>
      </w:r>
      <w:r>
        <w:rPr>
          <w:rStyle w:val="pln"/>
          <w:b/>
          <w:bCs/>
          <w:color w:val="393124"/>
        </w:rPr>
        <w:t xml:space="preserve"> </w:t>
      </w:r>
      <w:r>
        <w:rPr>
          <w:rStyle w:val="str"/>
          <w:b/>
          <w:bCs/>
          <w:color w:val="FF6820"/>
        </w:rPr>
        <w:t>" "</w:t>
      </w:r>
      <w:r>
        <w:rPr>
          <w:rStyle w:val="pln"/>
          <w:b/>
          <w:bCs/>
          <w:color w:val="393124"/>
        </w:rPr>
        <w:t xml:space="preserve"> </w:t>
      </w:r>
      <w:r>
        <w:rPr>
          <w:rStyle w:val="pun"/>
          <w:b/>
          <w:bCs/>
          <w:color w:val="393124"/>
        </w:rPr>
        <w:t>+</w:t>
      </w:r>
      <w:r>
        <w:rPr>
          <w:rStyle w:val="pln"/>
          <w:b/>
          <w:bCs/>
          <w:color w:val="393124"/>
        </w:rPr>
        <w:t xml:space="preserve"> currentSt</w:t>
      </w:r>
      <w:r>
        <w:rPr>
          <w:rStyle w:val="pun"/>
          <w:b/>
          <w:bCs/>
          <w:color w:val="393124"/>
        </w:rPr>
        <w:t>.</w:t>
      </w:r>
      <w:r>
        <w:rPr>
          <w:rStyle w:val="typ"/>
          <w:b/>
          <w:bCs/>
          <w:color w:val="5353A6"/>
        </w:rPr>
        <w:t>Name</w:t>
      </w:r>
      <w:r>
        <w:rPr>
          <w:rStyle w:val="pun"/>
          <w:b/>
          <w:bCs/>
          <w:color w:val="393124"/>
        </w:rPr>
        <w:t>);</w:t>
      </w:r>
    </w:p>
    <w:p w:rsidR="002F1818" w:rsidRDefault="002F1818" w:rsidP="002F1818">
      <w:pPr>
        <w:pStyle w:val="HTMLPreformatted"/>
        <w:numPr>
          <w:ilvl w:val="0"/>
          <w:numId w:val="5"/>
        </w:numPr>
        <w:pBdr>
          <w:left w:val="single" w:sz="12" w:space="0" w:color="E23D5E"/>
        </w:pBdr>
        <w:shd w:val="clear" w:color="auto" w:fill="F3F3F3"/>
        <w:tabs>
          <w:tab w:val="clear" w:pos="720"/>
        </w:tabs>
        <w:spacing w:beforeAutospacing="1" w:afterAutospacing="1" w:line="360" w:lineRule="atLeast"/>
        <w:jc w:val="both"/>
        <w:textAlignment w:val="top"/>
        <w:rPr>
          <w:b/>
          <w:bCs/>
          <w:color w:val="9D9D9D"/>
        </w:rPr>
      </w:pPr>
      <w:r>
        <w:rPr>
          <w:rStyle w:val="pun"/>
          <w:b/>
          <w:bCs/>
          <w:color w:val="393124"/>
        </w:rPr>
        <w:t>}</w:t>
      </w:r>
    </w:p>
    <w:p w:rsidR="002F1818" w:rsidRDefault="002F1818" w:rsidP="002F1818">
      <w:pPr>
        <w:pStyle w:val="Heading3"/>
        <w:shd w:val="clear" w:color="auto" w:fill="F9F9F9"/>
        <w:spacing w:before="225" w:after="150" w:line="300" w:lineRule="atLeast"/>
        <w:jc w:val="both"/>
        <w:textAlignment w:val="top"/>
        <w:rPr>
          <w:rFonts w:ascii="Segoe UI" w:hAnsi="Segoe UI" w:cs="Segoe UI"/>
          <w:b w:val="0"/>
          <w:bCs w:val="0"/>
          <w:color w:val="D11F4B"/>
          <w:sz w:val="36"/>
          <w:szCs w:val="36"/>
        </w:rPr>
      </w:pPr>
      <w:r>
        <w:rPr>
          <w:rFonts w:ascii="Segoe UI" w:hAnsi="Segoe UI" w:cs="Segoe UI"/>
          <w:b w:val="0"/>
          <w:bCs w:val="0"/>
          <w:color w:val="D11F4B"/>
          <w:sz w:val="36"/>
          <w:szCs w:val="36"/>
        </w:rPr>
        <w:t>Advantage with Generics</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In case of collections you can make fool to compiler but in case of generics you can't make fool to compiler as shown below. Hence Generics provide Type Safety.</w:t>
      </w:r>
    </w:p>
    <w:p w:rsidR="002F1818" w:rsidRDefault="002F1818" w:rsidP="002F1818">
      <w:pPr>
        <w:shd w:val="clear" w:color="auto" w:fill="F9F9F9"/>
        <w:spacing w:line="360" w:lineRule="atLeast"/>
        <w:jc w:val="both"/>
        <w:textAlignment w:val="top"/>
        <w:rPr>
          <w:rFonts w:ascii="Segoe UI" w:hAnsi="Segoe UI" w:cs="Segoe UI"/>
          <w:color w:val="161616"/>
          <w:sz w:val="20"/>
          <w:szCs w:val="20"/>
        </w:rPr>
      </w:pPr>
      <w:r>
        <w:rPr>
          <w:rFonts w:ascii="Segoe UI" w:hAnsi="Segoe UI" w:cs="Segoe UI"/>
          <w:noProof/>
          <w:color w:val="161616"/>
          <w:sz w:val="20"/>
          <w:szCs w:val="20"/>
          <w:lang w:bidi="gu-IN"/>
        </w:rPr>
        <w:lastRenderedPageBreak/>
        <w:drawing>
          <wp:inline distT="0" distB="0" distL="0" distR="0">
            <wp:extent cx="3829050" cy="1362075"/>
            <wp:effectExtent l="19050" t="0" r="0" b="0"/>
            <wp:docPr id="16" name="Picture 16" descr="http://www.dotnet-tricks.com/Content/images/csharp/gener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otnet-tricks.com/Content/images/csharp/generics4.png"/>
                    <pic:cNvPicPr>
                      <a:picLocks noChangeAspect="1" noChangeArrowheads="1"/>
                    </pic:cNvPicPr>
                  </pic:nvPicPr>
                  <pic:blipFill>
                    <a:blip r:embed="rId61"/>
                    <a:srcRect/>
                    <a:stretch>
                      <a:fillRect/>
                    </a:stretch>
                  </pic:blipFill>
                  <pic:spPr bwMode="auto">
                    <a:xfrm>
                      <a:off x="0" y="0"/>
                      <a:ext cx="3829050" cy="1362075"/>
                    </a:xfrm>
                    <a:prstGeom prst="rect">
                      <a:avLst/>
                    </a:prstGeom>
                    <a:noFill/>
                    <a:ln w="9525">
                      <a:noFill/>
                      <a:miter lim="800000"/>
                      <a:headEnd/>
                      <a:tailEnd/>
                    </a:ln>
                  </pic:spPr>
                </pic:pic>
              </a:graphicData>
            </a:graphic>
          </wp:inline>
        </w:drawing>
      </w:r>
    </w:p>
    <w:p w:rsidR="002F1818" w:rsidRDefault="002F1818" w:rsidP="002F1818">
      <w:pPr>
        <w:pStyle w:val="Heading2"/>
        <w:shd w:val="clear" w:color="auto" w:fill="F9F9F9"/>
        <w:spacing w:before="225" w:beforeAutospacing="0" w:after="150" w:afterAutospacing="0" w:line="345" w:lineRule="atLeast"/>
        <w:jc w:val="both"/>
        <w:textAlignment w:val="top"/>
        <w:rPr>
          <w:rFonts w:ascii="Segoe UI" w:hAnsi="Segoe UI" w:cs="Segoe UI"/>
          <w:b w:val="0"/>
          <w:bCs w:val="0"/>
          <w:color w:val="5364C6"/>
        </w:rPr>
      </w:pPr>
      <w:r>
        <w:rPr>
          <w:rFonts w:ascii="Segoe UI" w:hAnsi="Segoe UI" w:cs="Segoe UI"/>
          <w:b w:val="0"/>
          <w:bCs w:val="0"/>
          <w:color w:val="5364C6"/>
        </w:rPr>
        <w:t>Cleaner Code with Generics</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Since compiler enforces type safety with Generics. Hence fetching data from Generics doesn't required type casting which means your code is clean and easier to write and maintain.</w:t>
      </w:r>
    </w:p>
    <w:p w:rsidR="002F1818" w:rsidRDefault="002F1818" w:rsidP="002F1818">
      <w:pPr>
        <w:pStyle w:val="Heading2"/>
        <w:shd w:val="clear" w:color="auto" w:fill="F9F9F9"/>
        <w:spacing w:before="225" w:beforeAutospacing="0" w:after="150" w:afterAutospacing="0" w:line="345" w:lineRule="atLeast"/>
        <w:jc w:val="both"/>
        <w:textAlignment w:val="top"/>
        <w:rPr>
          <w:rFonts w:ascii="Segoe UI" w:hAnsi="Segoe UI" w:cs="Segoe UI"/>
          <w:b w:val="0"/>
          <w:bCs w:val="0"/>
          <w:color w:val="5364C6"/>
        </w:rPr>
      </w:pPr>
      <w:r>
        <w:rPr>
          <w:rFonts w:ascii="Segoe UI" w:hAnsi="Segoe UI" w:cs="Segoe UI"/>
          <w:b w:val="0"/>
          <w:bCs w:val="0"/>
          <w:color w:val="5364C6"/>
        </w:rPr>
        <w:t>Better Performance with Generics</w:t>
      </w:r>
    </w:p>
    <w:p w:rsidR="002F1818" w:rsidRDefault="002F1818" w:rsidP="002F1818">
      <w:pPr>
        <w:pStyle w:val="NormalWeb"/>
        <w:shd w:val="clear" w:color="auto" w:fill="F9F9F9"/>
        <w:spacing w:before="0" w:beforeAutospacing="0" w:after="0" w:afterAutospacing="0" w:line="360" w:lineRule="atLeast"/>
        <w:jc w:val="both"/>
        <w:textAlignment w:val="top"/>
        <w:rPr>
          <w:rFonts w:ascii="Segoe UI" w:hAnsi="Segoe UI" w:cs="Segoe UI"/>
          <w:color w:val="161616"/>
          <w:sz w:val="20"/>
          <w:szCs w:val="20"/>
        </w:rPr>
      </w:pPr>
      <w:r>
        <w:rPr>
          <w:rFonts w:ascii="Segoe UI" w:hAnsi="Segoe UI" w:cs="Segoe UI"/>
          <w:color w:val="161616"/>
          <w:sz w:val="20"/>
          <w:szCs w:val="20"/>
        </w:rPr>
        <w:t>As you have seen in above example, at the time of fetching the data from the ArrayList collection we need to do type casting which cause performance degrades. But at the time of fetching the data from the generic List we don't required to do type casting. In this way Generics provide better performance than collections.</w:t>
      </w:r>
    </w:p>
    <w:p w:rsidR="002F1818" w:rsidRDefault="002F1818" w:rsidP="002F1818">
      <w:pPr>
        <w:spacing w:after="180" w:line="433" w:lineRule="atLeast"/>
        <w:ind w:left="600" w:right="4650"/>
        <w:rPr>
          <w:rFonts w:ascii="Verdana" w:eastAsia="Times New Roman" w:hAnsi="Verdana" w:cs="Times New Roman"/>
          <w:color w:val="000000"/>
          <w:sz w:val="27"/>
          <w:szCs w:val="27"/>
          <w:lang w:bidi="gu-IN"/>
        </w:rPr>
      </w:pPr>
    </w:p>
    <w:sectPr w:rsidR="002F1818"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C6CFE"/>
    <w:multiLevelType w:val="multilevel"/>
    <w:tmpl w:val="1E12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D63E1"/>
    <w:multiLevelType w:val="multilevel"/>
    <w:tmpl w:val="197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D7DC2"/>
    <w:multiLevelType w:val="multilevel"/>
    <w:tmpl w:val="0BBE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7D06C8"/>
    <w:multiLevelType w:val="multilevel"/>
    <w:tmpl w:val="A5C4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B1663"/>
    <w:multiLevelType w:val="multilevel"/>
    <w:tmpl w:val="33B8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1818"/>
    <w:rsid w:val="00133F26"/>
    <w:rsid w:val="002F1818"/>
    <w:rsid w:val="00D5765A"/>
    <w:rsid w:val="00D75899"/>
    <w:rsid w:val="00E2464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1">
    <w:name w:val="heading 1"/>
    <w:basedOn w:val="Normal"/>
    <w:link w:val="Heading1Char"/>
    <w:uiPriority w:val="9"/>
    <w:qFormat/>
    <w:rsid w:val="002F1818"/>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link w:val="Heading2Char"/>
    <w:uiPriority w:val="9"/>
    <w:qFormat/>
    <w:rsid w:val="002F1818"/>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semiHidden/>
    <w:unhideWhenUsed/>
    <w:qFormat/>
    <w:rsid w:val="002F1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18"/>
    <w:rPr>
      <w:rFonts w:ascii="Times New Roman" w:eastAsia="Times New Roman" w:hAnsi="Times New Roman" w:cs="Times New Roman"/>
      <w:b/>
      <w:bCs/>
      <w:kern w:val="36"/>
      <w:sz w:val="48"/>
      <w:szCs w:val="48"/>
      <w:lang w:bidi="gu-IN"/>
    </w:rPr>
  </w:style>
  <w:style w:type="character" w:customStyle="1" w:styleId="Heading2Char">
    <w:name w:val="Heading 2 Char"/>
    <w:basedOn w:val="DefaultParagraphFont"/>
    <w:link w:val="Heading2"/>
    <w:uiPriority w:val="9"/>
    <w:rsid w:val="002F1818"/>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2F181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2F1818"/>
  </w:style>
  <w:style w:type="character" w:styleId="HTMLCode">
    <w:name w:val="HTML Code"/>
    <w:basedOn w:val="DefaultParagraphFont"/>
    <w:uiPriority w:val="99"/>
    <w:semiHidden/>
    <w:unhideWhenUsed/>
    <w:rsid w:val="002F18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2F1818"/>
    <w:rPr>
      <w:rFonts w:ascii="Courier New" w:eastAsia="Times New Roman" w:hAnsi="Courier New" w:cs="Courier New"/>
      <w:sz w:val="20"/>
      <w:szCs w:val="20"/>
      <w:lang w:bidi="gu-IN"/>
    </w:rPr>
  </w:style>
  <w:style w:type="character" w:styleId="Hyperlink">
    <w:name w:val="Hyperlink"/>
    <w:basedOn w:val="DefaultParagraphFont"/>
    <w:uiPriority w:val="99"/>
    <w:semiHidden/>
    <w:unhideWhenUsed/>
    <w:rsid w:val="002F1818"/>
    <w:rPr>
      <w:color w:val="0000FF"/>
      <w:u w:val="single"/>
    </w:rPr>
  </w:style>
  <w:style w:type="paragraph" w:styleId="BalloonText">
    <w:name w:val="Balloon Text"/>
    <w:basedOn w:val="Normal"/>
    <w:link w:val="BalloonTextChar"/>
    <w:uiPriority w:val="99"/>
    <w:semiHidden/>
    <w:unhideWhenUsed/>
    <w:rsid w:val="002F1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818"/>
    <w:rPr>
      <w:rFonts w:ascii="Tahoma" w:hAnsi="Tahoma" w:cs="Tahoma"/>
      <w:sz w:val="16"/>
      <w:szCs w:val="16"/>
    </w:rPr>
  </w:style>
  <w:style w:type="character" w:customStyle="1" w:styleId="Heading3Char">
    <w:name w:val="Heading 3 Char"/>
    <w:basedOn w:val="DefaultParagraphFont"/>
    <w:link w:val="Heading3"/>
    <w:uiPriority w:val="9"/>
    <w:semiHidden/>
    <w:rsid w:val="002F1818"/>
    <w:rPr>
      <w:rFonts w:asciiTheme="majorHAnsi" w:eastAsiaTheme="majorEastAsia" w:hAnsiTheme="majorHAnsi" w:cstheme="majorBidi"/>
      <w:b/>
      <w:bCs/>
      <w:color w:val="4F81BD" w:themeColor="accent1"/>
    </w:rPr>
  </w:style>
  <w:style w:type="character" w:customStyle="1" w:styleId="version-icon">
    <w:name w:val="version-icon"/>
    <w:basedOn w:val="DefaultParagraphFont"/>
    <w:rsid w:val="002F1818"/>
  </w:style>
  <w:style w:type="character" w:customStyle="1" w:styleId="version">
    <w:name w:val="version"/>
    <w:basedOn w:val="DefaultParagraphFont"/>
    <w:rsid w:val="002F1818"/>
  </w:style>
  <w:style w:type="character" w:customStyle="1" w:styleId="posttags">
    <w:name w:val="posttags"/>
    <w:basedOn w:val="DefaultParagraphFont"/>
    <w:rsid w:val="002F1818"/>
  </w:style>
  <w:style w:type="character" w:customStyle="1" w:styleId="keyword">
    <w:name w:val="keyword"/>
    <w:basedOn w:val="DefaultParagraphFont"/>
    <w:rsid w:val="002F1818"/>
  </w:style>
  <w:style w:type="paragraph" w:customStyle="1" w:styleId="firstpara">
    <w:name w:val="firstpara"/>
    <w:basedOn w:val="Normal"/>
    <w:rsid w:val="002F181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com">
    <w:name w:val="com"/>
    <w:basedOn w:val="DefaultParagraphFont"/>
    <w:rsid w:val="002F1818"/>
  </w:style>
  <w:style w:type="character" w:customStyle="1" w:styleId="kwd">
    <w:name w:val="kwd"/>
    <w:basedOn w:val="DefaultParagraphFont"/>
    <w:rsid w:val="002F1818"/>
  </w:style>
  <w:style w:type="character" w:customStyle="1" w:styleId="pln">
    <w:name w:val="pln"/>
    <w:basedOn w:val="DefaultParagraphFont"/>
    <w:rsid w:val="002F1818"/>
  </w:style>
  <w:style w:type="character" w:customStyle="1" w:styleId="typ">
    <w:name w:val="typ"/>
    <w:basedOn w:val="DefaultParagraphFont"/>
    <w:rsid w:val="002F1818"/>
  </w:style>
  <w:style w:type="character" w:customStyle="1" w:styleId="pun">
    <w:name w:val="pun"/>
    <w:basedOn w:val="DefaultParagraphFont"/>
    <w:rsid w:val="002F1818"/>
  </w:style>
  <w:style w:type="character" w:customStyle="1" w:styleId="str">
    <w:name w:val="str"/>
    <w:basedOn w:val="DefaultParagraphFont"/>
    <w:rsid w:val="002F1818"/>
  </w:style>
  <w:style w:type="character" w:customStyle="1" w:styleId="lit">
    <w:name w:val="lit"/>
    <w:basedOn w:val="DefaultParagraphFont"/>
    <w:rsid w:val="002F1818"/>
  </w:style>
</w:styles>
</file>

<file path=word/webSettings.xml><?xml version="1.0" encoding="utf-8"?>
<w:webSettings xmlns:r="http://schemas.openxmlformats.org/officeDocument/2006/relationships" xmlns:w="http://schemas.openxmlformats.org/wordprocessingml/2006/main">
  <w:divs>
    <w:div w:id="122162976">
      <w:bodyDiv w:val="1"/>
      <w:marLeft w:val="0"/>
      <w:marRight w:val="0"/>
      <w:marTop w:val="0"/>
      <w:marBottom w:val="0"/>
      <w:divBdr>
        <w:top w:val="none" w:sz="0" w:space="0" w:color="auto"/>
        <w:left w:val="none" w:sz="0" w:space="0" w:color="auto"/>
        <w:bottom w:val="none" w:sz="0" w:space="0" w:color="auto"/>
        <w:right w:val="none" w:sz="0" w:space="0" w:color="auto"/>
      </w:divBdr>
    </w:div>
    <w:div w:id="1092627798">
      <w:bodyDiv w:val="1"/>
      <w:marLeft w:val="0"/>
      <w:marRight w:val="0"/>
      <w:marTop w:val="0"/>
      <w:marBottom w:val="0"/>
      <w:divBdr>
        <w:top w:val="none" w:sz="0" w:space="0" w:color="auto"/>
        <w:left w:val="none" w:sz="0" w:space="0" w:color="auto"/>
        <w:bottom w:val="none" w:sz="0" w:space="0" w:color="auto"/>
        <w:right w:val="none" w:sz="0" w:space="0" w:color="auto"/>
      </w:divBdr>
      <w:divsChild>
        <w:div w:id="620265340">
          <w:marLeft w:val="0"/>
          <w:marRight w:val="0"/>
          <w:marTop w:val="0"/>
          <w:marBottom w:val="0"/>
          <w:divBdr>
            <w:top w:val="none" w:sz="0" w:space="0" w:color="auto"/>
            <w:left w:val="single" w:sz="12" w:space="4" w:color="339933"/>
            <w:bottom w:val="none" w:sz="0" w:space="0" w:color="auto"/>
            <w:right w:val="none" w:sz="0" w:space="0" w:color="auto"/>
          </w:divBdr>
        </w:div>
        <w:div w:id="1881505348">
          <w:marLeft w:val="0"/>
          <w:marRight w:val="0"/>
          <w:marTop w:val="0"/>
          <w:marBottom w:val="0"/>
          <w:divBdr>
            <w:top w:val="none" w:sz="0" w:space="0" w:color="auto"/>
            <w:left w:val="single" w:sz="12" w:space="4" w:color="339933"/>
            <w:bottom w:val="none" w:sz="0" w:space="0" w:color="auto"/>
            <w:right w:val="none" w:sz="0" w:space="0" w:color="auto"/>
          </w:divBdr>
        </w:div>
        <w:div w:id="827137173">
          <w:marLeft w:val="0"/>
          <w:marRight w:val="0"/>
          <w:marTop w:val="0"/>
          <w:marBottom w:val="0"/>
          <w:divBdr>
            <w:top w:val="none" w:sz="0" w:space="0" w:color="auto"/>
            <w:left w:val="single" w:sz="12" w:space="4" w:color="339933"/>
            <w:bottom w:val="none" w:sz="0" w:space="0" w:color="auto"/>
            <w:right w:val="none" w:sz="0" w:space="0" w:color="auto"/>
          </w:divBdr>
        </w:div>
      </w:divsChild>
    </w:div>
    <w:div w:id="213282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dotnetperls.com/compression" TargetMode="External"/><Relationship Id="rId18" Type="http://schemas.openxmlformats.org/officeDocument/2006/relationships/hyperlink" Target="http://www.dotnetperls.com/exception" TargetMode="External"/><Relationship Id="rId26" Type="http://schemas.openxmlformats.org/officeDocument/2006/relationships/hyperlink" Target="http://www.dotnetperls.com/regex" TargetMode="External"/><Relationship Id="rId39" Type="http://schemas.openxmlformats.org/officeDocument/2006/relationships/hyperlink" Target="http://www.dotnetperls.com/dictionary" TargetMode="External"/><Relationship Id="rId21" Type="http://schemas.openxmlformats.org/officeDocument/2006/relationships/hyperlink" Target="http://www.dotnetperls.com/keyword" TargetMode="External"/><Relationship Id="rId34" Type="http://schemas.openxmlformats.org/officeDocument/2006/relationships/hyperlink" Target="http://www.dotnetperls.com/wpf" TargetMode="External"/><Relationship Id="rId42" Type="http://schemas.openxmlformats.org/officeDocument/2006/relationships/hyperlink" Target="http://www.dotnetperls.com/arraylist" TargetMode="External"/><Relationship Id="rId47" Type="http://schemas.openxmlformats.org/officeDocument/2006/relationships/hyperlink" Target="http://www.dotnetperls.com/sortedlist" TargetMode="External"/><Relationship Id="rId50" Type="http://schemas.openxmlformats.org/officeDocument/2006/relationships/image" Target="media/image6.png"/><Relationship Id="rId55" Type="http://schemas.openxmlformats.org/officeDocument/2006/relationships/hyperlink" Target="http://www.dotnetperls.com/namevaluecollection" TargetMode="External"/><Relationship Id="rId63" Type="http://schemas.openxmlformats.org/officeDocument/2006/relationships/theme" Target="theme/theme1.xml"/><Relationship Id="rId7" Type="http://schemas.openxmlformats.org/officeDocument/2006/relationships/hyperlink" Target="http://www.dotnetperls.com/file" TargetMode="External"/><Relationship Id="rId2" Type="http://schemas.openxmlformats.org/officeDocument/2006/relationships/styles" Target="styles.xml"/><Relationship Id="rId16" Type="http://schemas.openxmlformats.org/officeDocument/2006/relationships/hyperlink" Target="http://www.dotnetperls.com/directive" TargetMode="External"/><Relationship Id="rId20" Type="http://schemas.openxmlformats.org/officeDocument/2006/relationships/hyperlink" Target="http://www.dotnetperls.com/interface" TargetMode="External"/><Relationship Id="rId29" Type="http://schemas.openxmlformats.org/officeDocument/2006/relationships/hyperlink" Target="http://www.dotnetperls.com/struct" TargetMode="External"/><Relationship Id="rId41" Type="http://schemas.openxmlformats.org/officeDocument/2006/relationships/image" Target="media/image3.png"/><Relationship Id="rId54" Type="http://schemas.openxmlformats.org/officeDocument/2006/relationships/hyperlink" Target="http://www.dotnetperls.com/stringdictionar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otnetperls.com/class" TargetMode="External"/><Relationship Id="rId11" Type="http://schemas.openxmlformats.org/officeDocument/2006/relationships/hyperlink" Target="http://www.dotnetperls.com/asp" TargetMode="External"/><Relationship Id="rId24" Type="http://schemas.openxmlformats.org/officeDocument/2006/relationships/hyperlink" Target="http://www.dotnetperls.com/method" TargetMode="External"/><Relationship Id="rId32" Type="http://schemas.openxmlformats.org/officeDocument/2006/relationships/hyperlink" Target="http://www.dotnetperls.com/valuetype" TargetMode="External"/><Relationship Id="rId37" Type="http://schemas.openxmlformats.org/officeDocument/2006/relationships/hyperlink" Target="http://www.dotnetperls.com/list" TargetMode="External"/><Relationship Id="rId40" Type="http://schemas.openxmlformats.org/officeDocument/2006/relationships/hyperlink" Target="http://www.dotnetperls.com/generic" TargetMode="External"/><Relationship Id="rId45" Type="http://schemas.openxmlformats.org/officeDocument/2006/relationships/image" Target="media/image5.png"/><Relationship Id="rId53" Type="http://schemas.openxmlformats.org/officeDocument/2006/relationships/hyperlink" Target="http://www.dotnetperls.com/sorteddictionary" TargetMode="External"/><Relationship Id="rId58" Type="http://schemas.openxmlformats.org/officeDocument/2006/relationships/image" Target="media/image7.png"/><Relationship Id="rId5" Type="http://schemas.openxmlformats.org/officeDocument/2006/relationships/hyperlink" Target="http://www.dotnetperls.com/array" TargetMode="External"/><Relationship Id="rId15" Type="http://schemas.openxmlformats.org/officeDocument/2006/relationships/hyperlink" Target="http://www.dotnetperls.com/delegate" TargetMode="External"/><Relationship Id="rId23" Type="http://schemas.openxmlformats.org/officeDocument/2006/relationships/hyperlink" Target="http://www.dotnetperls.com/loop" TargetMode="External"/><Relationship Id="rId28" Type="http://schemas.openxmlformats.org/officeDocument/2006/relationships/hyperlink" Target="http://www.dotnetperls.com/stringbuilder" TargetMode="External"/><Relationship Id="rId36" Type="http://schemas.openxmlformats.org/officeDocument/2006/relationships/image" Target="media/image1.jpeg"/><Relationship Id="rId49" Type="http://schemas.openxmlformats.org/officeDocument/2006/relationships/hyperlink" Target="http://www.dotnetperls.com/capacity" TargetMode="External"/><Relationship Id="rId57" Type="http://schemas.openxmlformats.org/officeDocument/2006/relationships/hyperlink" Target="http://www.dotnetperls.com/multimap" TargetMode="External"/><Relationship Id="rId61" Type="http://schemas.openxmlformats.org/officeDocument/2006/relationships/image" Target="media/image10.png"/><Relationship Id="rId10" Type="http://schemas.openxmlformats.org/officeDocument/2006/relationships/hyperlink" Target="http://www.dotnetperls.com/algorithm" TargetMode="External"/><Relationship Id="rId19" Type="http://schemas.openxmlformats.org/officeDocument/2006/relationships/hyperlink" Target="http://www.dotnetperls.com/if" TargetMode="External"/><Relationship Id="rId31" Type="http://schemas.openxmlformats.org/officeDocument/2006/relationships/hyperlink" Target="http://www.dotnetperls.com/time" TargetMode="External"/><Relationship Id="rId44" Type="http://schemas.openxmlformats.org/officeDocument/2006/relationships/hyperlink" Target="http://www.dotnetperls.com/hashtable" TargetMode="External"/><Relationship Id="rId52" Type="http://schemas.openxmlformats.org/officeDocument/2006/relationships/hyperlink" Target="http://www.dotnetperls.com/hybriddictionary" TargetMode="External"/><Relationship Id="rId60"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dotnetperls.com/net" TargetMode="External"/><Relationship Id="rId14" Type="http://schemas.openxmlformats.org/officeDocument/2006/relationships/hyperlink" Target="http://www.dotnetperls.com/data" TargetMode="External"/><Relationship Id="rId22" Type="http://schemas.openxmlformats.org/officeDocument/2006/relationships/hyperlink" Target="http://www.dotnetperls.com/linq" TargetMode="External"/><Relationship Id="rId27" Type="http://schemas.openxmlformats.org/officeDocument/2006/relationships/hyperlink" Target="http://www.dotnetperls.com/sort" TargetMode="External"/><Relationship Id="rId30" Type="http://schemas.openxmlformats.org/officeDocument/2006/relationships/hyperlink" Target="http://www.dotnetperls.com/switch" TargetMode="External"/><Relationship Id="rId35" Type="http://schemas.openxmlformats.org/officeDocument/2006/relationships/hyperlink" Target="http://www.dotnetperls.com/" TargetMode="External"/><Relationship Id="rId43" Type="http://schemas.openxmlformats.org/officeDocument/2006/relationships/image" Target="media/image4.png"/><Relationship Id="rId48" Type="http://schemas.openxmlformats.org/officeDocument/2006/relationships/hyperlink" Target="http://www.dotnetperls.com/readonlycollection" TargetMode="External"/><Relationship Id="rId56" Type="http://schemas.openxmlformats.org/officeDocument/2006/relationships/hyperlink" Target="http://www.dotnetperls.com/dictionaryentry" TargetMode="External"/><Relationship Id="rId8" Type="http://schemas.openxmlformats.org/officeDocument/2006/relationships/hyperlink" Target="http://www.dotnetperls.com/string" TargetMode="External"/><Relationship Id="rId51" Type="http://schemas.openxmlformats.org/officeDocument/2006/relationships/hyperlink" Target="http://www.dotnetperls.com/listdictionary" TargetMode="External"/><Relationship Id="rId3" Type="http://schemas.openxmlformats.org/officeDocument/2006/relationships/settings" Target="settings.xml"/><Relationship Id="rId12" Type="http://schemas.openxmlformats.org/officeDocument/2006/relationships/hyperlink" Target="http://www.dotnetperls.com/cast" TargetMode="External"/><Relationship Id="rId17" Type="http://schemas.openxmlformats.org/officeDocument/2006/relationships/hyperlink" Target="http://www.dotnetperls.com/enum" TargetMode="External"/><Relationship Id="rId25" Type="http://schemas.openxmlformats.org/officeDocument/2006/relationships/hyperlink" Target="http://www.dotnetperls.com/number" TargetMode="External"/><Relationship Id="rId33" Type="http://schemas.openxmlformats.org/officeDocument/2006/relationships/hyperlink" Target="http://www.dotnetperls.com/windows" TargetMode="External"/><Relationship Id="rId38" Type="http://schemas.openxmlformats.org/officeDocument/2006/relationships/image" Target="media/image2.jpeg"/><Relationship Id="rId46" Type="http://schemas.openxmlformats.org/officeDocument/2006/relationships/hyperlink" Target="http://www.dotnetperls.com/linkedlist" TargetMode="External"/><Relationship Id="rId5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26</Pages>
  <Words>3498</Words>
  <Characters>19944</Characters>
  <Application>Microsoft Office Word</Application>
  <DocSecurity>0</DocSecurity>
  <Lines>166</Lines>
  <Paragraphs>46</Paragraphs>
  <ScaleCrop>false</ScaleCrop>
  <Company/>
  <LinksUpToDate>false</LinksUpToDate>
  <CharactersWithSpaces>23396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2014-01-07T08:44:00Z</dcterms:created>
  <dcterms:modified xsi:type="dcterms:W3CDTF">2014-01-08T06:07:00Z</dcterms:modified>
</cp:coreProperties>
</file>